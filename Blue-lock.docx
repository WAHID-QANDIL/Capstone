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123F" w14:textId="4E08DC21" w:rsidR="006D2921" w:rsidRDefault="00000000">
      <w:pPr>
        <w:rPr>
          <w:lang w:bidi="ar-EG"/>
        </w:rPr>
      </w:pPr>
      <w:r>
        <w:rPr>
          <w:rFonts w:ascii="Times New Roman" w:eastAsia="Calibri" w:hAnsi="Times New Roman" w:cs="Times New Roman"/>
          <w:noProof/>
        </w:rPr>
        <w:drawing>
          <wp:anchor distT="0" distB="0" distL="114300" distR="114300" simplePos="0" relativeHeight="251666432" behindDoc="1" locked="0" layoutInCell="1" allowOverlap="1" wp14:anchorId="46B1940E" wp14:editId="2589A70B">
            <wp:simplePos x="0" y="0"/>
            <wp:positionH relativeFrom="column">
              <wp:posOffset>-164465</wp:posOffset>
            </wp:positionH>
            <wp:positionV relativeFrom="paragraph">
              <wp:posOffset>-102235</wp:posOffset>
            </wp:positionV>
            <wp:extent cx="1973580" cy="1116965"/>
            <wp:effectExtent l="0" t="0" r="7620" b="6985"/>
            <wp:wrapTight wrapText="bothSides">
              <wp:wrapPolygon edited="0">
                <wp:start x="0" y="0"/>
                <wp:lineTo x="0" y="21367"/>
                <wp:lineTo x="21475" y="21367"/>
                <wp:lineTo x="21475" y="0"/>
                <wp:lineTo x="0" y="0"/>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973580" cy="1116965"/>
                    </a:xfrm>
                    <a:prstGeom prst="rect">
                      <a:avLst/>
                    </a:prstGeom>
                  </pic:spPr>
                </pic:pic>
              </a:graphicData>
            </a:graphic>
          </wp:anchor>
        </w:drawing>
      </w:r>
      <w:r>
        <w:rPr>
          <w:rFonts w:ascii="Times New Roman" w:eastAsia="Calibri" w:hAnsi="Times New Roman" w:cs="Times New Roman"/>
          <w:noProof/>
        </w:rPr>
        <w:drawing>
          <wp:anchor distT="0" distB="0" distL="114300" distR="114300" simplePos="0" relativeHeight="251665408" behindDoc="1" locked="0" layoutInCell="1" allowOverlap="1" wp14:anchorId="2CDA0F30" wp14:editId="44857523">
            <wp:simplePos x="0" y="0"/>
            <wp:positionH relativeFrom="column">
              <wp:posOffset>3957320</wp:posOffset>
            </wp:positionH>
            <wp:positionV relativeFrom="paragraph">
              <wp:posOffset>-276225</wp:posOffset>
            </wp:positionV>
            <wp:extent cx="2326005" cy="1304925"/>
            <wp:effectExtent l="0" t="0" r="17145" b="9525"/>
            <wp:wrapTight wrapText="bothSides">
              <wp:wrapPolygon edited="0">
                <wp:start x="0" y="0"/>
                <wp:lineTo x="0" y="21442"/>
                <wp:lineTo x="21405" y="21442"/>
                <wp:lineTo x="21405" y="0"/>
                <wp:lineTo x="0" y="0"/>
              </wp:wrapPolygon>
            </wp:wrapTight>
            <wp:docPr id="2" name="Picture 2"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26005" cy="1304925"/>
                    </a:xfrm>
                    <a:prstGeom prst="rect">
                      <a:avLst/>
                    </a:prstGeom>
                  </pic:spPr>
                </pic:pic>
              </a:graphicData>
            </a:graphic>
          </wp:anchor>
        </w:drawing>
      </w:r>
      <w:r w:rsidR="0047603E">
        <w:rPr>
          <w:rFonts w:hint="cs"/>
          <w:rtl/>
          <w:lang w:bidi="ar-EG"/>
        </w:rPr>
        <w:t xml:space="preserve"> </w:t>
      </w:r>
    </w:p>
    <w:p w14:paraId="13C6D088" w14:textId="77777777" w:rsidR="006D2921" w:rsidRDefault="006D2921">
      <w:pPr>
        <w:spacing w:line="400" w:lineRule="exact"/>
        <w:jc w:val="center"/>
        <w:rPr>
          <w:rFonts w:ascii="Calibri" w:eastAsia="Calibri" w:hAnsi="Calibri" w:cs="PT Bold Heading"/>
          <w:caps/>
          <w:w w:val="80"/>
          <w:sz w:val="44"/>
          <w:szCs w:val="44"/>
          <w:lang w:bidi="ar-EG"/>
        </w:rPr>
      </w:pPr>
    </w:p>
    <w:p w14:paraId="4D3ABC7C" w14:textId="77777777" w:rsidR="006D2921" w:rsidRDefault="006D2921"/>
    <w:p w14:paraId="615DBB09" w14:textId="77777777" w:rsidR="006D2921" w:rsidRDefault="00000000">
      <w:pPr>
        <w:jc w:val="center"/>
        <w:rPr>
          <w:rFonts w:ascii="Arial Black" w:hAnsi="Arial Black" w:cs="Arial Black"/>
          <w:color w:val="FF0000"/>
          <w:sz w:val="28"/>
          <w:szCs w:val="28"/>
        </w:rPr>
      </w:pPr>
      <w:r>
        <w:rPr>
          <w:rFonts w:ascii="Arial Black" w:hAnsi="Arial Black" w:cs="Arial Black"/>
          <w:color w:val="FF0000"/>
          <w:sz w:val="28"/>
          <w:szCs w:val="28"/>
        </w:rPr>
        <w:t xml:space="preserve">Second Year </w:t>
      </w:r>
    </w:p>
    <w:p w14:paraId="63DD27E0" w14:textId="282DD610" w:rsidR="006D2921" w:rsidRDefault="00000000">
      <w:pPr>
        <w:jc w:val="center"/>
        <w:rPr>
          <w:rFonts w:ascii="Arial Black" w:hAnsi="Arial Black" w:cs="Arial Black"/>
          <w:color w:val="FF0000"/>
          <w:sz w:val="28"/>
          <w:szCs w:val="28"/>
        </w:rPr>
      </w:pPr>
      <w:r>
        <w:rPr>
          <w:rFonts w:ascii="Arial Black" w:hAnsi="Arial Black" w:cs="Arial Black"/>
          <w:color w:val="FF0000"/>
          <w:sz w:val="28"/>
          <w:szCs w:val="28"/>
        </w:rPr>
        <w:t>20</w:t>
      </w:r>
      <w:r w:rsidR="00DE6F63">
        <w:rPr>
          <w:rFonts w:ascii="Arial Black" w:hAnsi="Arial Black" w:cs="Arial Black"/>
          <w:color w:val="FF0000"/>
          <w:sz w:val="28"/>
          <w:szCs w:val="28"/>
        </w:rPr>
        <w:t>22</w:t>
      </w:r>
      <w:r>
        <w:rPr>
          <w:rFonts w:ascii="Arial Black" w:hAnsi="Arial Black" w:cs="Arial Black"/>
          <w:color w:val="FF0000"/>
          <w:sz w:val="28"/>
          <w:szCs w:val="28"/>
        </w:rPr>
        <w:t xml:space="preserve"> / 202</w:t>
      </w:r>
      <w:r w:rsidR="00DE6F63">
        <w:rPr>
          <w:rFonts w:ascii="Arial Black" w:hAnsi="Arial Black" w:cs="Arial Black"/>
          <w:color w:val="FF0000"/>
          <w:sz w:val="28"/>
          <w:szCs w:val="28"/>
        </w:rPr>
        <w:t>3</w:t>
      </w:r>
    </w:p>
    <w:p w14:paraId="364FB3E3" w14:textId="77777777" w:rsidR="006D2921" w:rsidRDefault="00000000">
      <w:pPr>
        <w:jc w:val="center"/>
        <w:rPr>
          <w:rFonts w:ascii="Arial Black" w:hAnsi="Arial Black" w:cs="Arial Black"/>
          <w:color w:val="FF0000"/>
          <w:sz w:val="28"/>
          <w:szCs w:val="28"/>
        </w:rPr>
      </w:pPr>
      <w:r>
        <w:rPr>
          <w:rFonts w:ascii="Arial Black" w:hAnsi="Arial Black" w:cs="Arial Black"/>
          <w:color w:val="FF0000"/>
          <w:sz w:val="28"/>
          <w:szCs w:val="28"/>
        </w:rPr>
        <w:t xml:space="preserve">Capstone Design Project </w:t>
      </w:r>
    </w:p>
    <w:p w14:paraId="2AB4DA71" w14:textId="77777777" w:rsidR="006D2921" w:rsidRDefault="006D2921">
      <w:pPr>
        <w:jc w:val="center"/>
        <w:rPr>
          <w:rFonts w:ascii="Times New Roman" w:hAnsi="Times New Roman" w:cs="Times New Roman"/>
          <w:sz w:val="20"/>
          <w:szCs w:val="20"/>
        </w:rPr>
      </w:pPr>
    </w:p>
    <w:p w14:paraId="772CE5C2" w14:textId="77777777" w:rsidR="006D2921" w:rsidRDefault="006D2921">
      <w:pPr>
        <w:jc w:val="center"/>
        <w:rPr>
          <w:rFonts w:ascii="Times New Roman" w:hAnsi="Times New Roman" w:cs="Times New Roman"/>
          <w:sz w:val="20"/>
          <w:szCs w:val="20"/>
        </w:rPr>
      </w:pPr>
    </w:p>
    <w:p w14:paraId="107732F9" w14:textId="77777777" w:rsidR="006D2921" w:rsidRDefault="006D2921">
      <w:pPr>
        <w:jc w:val="center"/>
        <w:rPr>
          <w:rFonts w:ascii="Times New Roman" w:hAnsi="Times New Roman" w:cs="Times New Roman"/>
          <w:sz w:val="20"/>
          <w:szCs w:val="20"/>
        </w:rPr>
      </w:pPr>
    </w:p>
    <w:tbl>
      <w:tblPr>
        <w:tblStyle w:val="TableGrid"/>
        <w:tblpPr w:leftFromText="180" w:rightFromText="180" w:vertAnchor="page" w:horzAnchor="page" w:tblpX="2100" w:tblpY="5581"/>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970"/>
        <w:gridCol w:w="3175"/>
      </w:tblGrid>
      <w:tr w:rsidR="006D2921" w14:paraId="6651A0C8" w14:textId="77777777" w:rsidTr="00B74A4E">
        <w:trPr>
          <w:trHeight w:val="390"/>
        </w:trPr>
        <w:tc>
          <w:tcPr>
            <w:tcW w:w="4970" w:type="dxa"/>
          </w:tcPr>
          <w:p w14:paraId="47EB38B9" w14:textId="77777777" w:rsidR="006D2921" w:rsidRDefault="00000000">
            <w:pPr>
              <w:spacing w:after="0" w:line="240" w:lineRule="auto"/>
              <w:jc w:val="center"/>
            </w:pPr>
            <w:r>
              <w:t>Name</w:t>
            </w:r>
          </w:p>
        </w:tc>
        <w:tc>
          <w:tcPr>
            <w:tcW w:w="3175" w:type="dxa"/>
          </w:tcPr>
          <w:p w14:paraId="25EBE8E0" w14:textId="77777777" w:rsidR="006D2921" w:rsidRDefault="00000000">
            <w:pPr>
              <w:spacing w:after="0" w:line="240" w:lineRule="auto"/>
              <w:jc w:val="center"/>
            </w:pPr>
            <w:r>
              <w:t>Section</w:t>
            </w:r>
          </w:p>
        </w:tc>
      </w:tr>
      <w:tr w:rsidR="006D2921" w14:paraId="48C8A1CB" w14:textId="77777777" w:rsidTr="00B74A4E">
        <w:trPr>
          <w:trHeight w:val="411"/>
        </w:trPr>
        <w:tc>
          <w:tcPr>
            <w:tcW w:w="4970" w:type="dxa"/>
          </w:tcPr>
          <w:p w14:paraId="6491F677" w14:textId="0EC51E1A" w:rsidR="006D2921" w:rsidRDefault="00DE6F63">
            <w:pPr>
              <w:spacing w:after="0" w:line="240" w:lineRule="auto"/>
              <w:jc w:val="center"/>
            </w:pPr>
            <w:r>
              <w:t>Yousef  Ellban</w:t>
            </w:r>
          </w:p>
        </w:tc>
        <w:tc>
          <w:tcPr>
            <w:tcW w:w="3175" w:type="dxa"/>
          </w:tcPr>
          <w:p w14:paraId="4EA91CF4" w14:textId="3B208CEF" w:rsidR="006D2921" w:rsidRDefault="00DE6F63">
            <w:pPr>
              <w:spacing w:after="0" w:line="240" w:lineRule="auto"/>
              <w:jc w:val="center"/>
              <w:rPr>
                <w:rFonts w:ascii="Calibri" w:eastAsia="Calibri" w:hAnsi="Calibri" w:cs="Calibri"/>
              </w:rPr>
            </w:pPr>
            <w:r>
              <w:rPr>
                <w:rFonts w:ascii="Calibri" w:eastAsia="Calibri" w:hAnsi="Calibri" w:cs="Calibri"/>
              </w:rPr>
              <w:t>4</w:t>
            </w:r>
          </w:p>
        </w:tc>
      </w:tr>
      <w:tr w:rsidR="006D2921" w14:paraId="350C929F" w14:textId="77777777" w:rsidTr="00B74A4E">
        <w:trPr>
          <w:trHeight w:val="390"/>
        </w:trPr>
        <w:tc>
          <w:tcPr>
            <w:tcW w:w="4970" w:type="dxa"/>
          </w:tcPr>
          <w:p w14:paraId="53F3CAD4" w14:textId="671A5AE9" w:rsidR="006D2921" w:rsidRDefault="00DE6F63">
            <w:pPr>
              <w:spacing w:after="0" w:line="240" w:lineRule="auto"/>
              <w:jc w:val="center"/>
            </w:pPr>
            <w:r>
              <w:t xml:space="preserve">Nourhan Khaled </w:t>
            </w:r>
          </w:p>
        </w:tc>
        <w:tc>
          <w:tcPr>
            <w:tcW w:w="3175" w:type="dxa"/>
          </w:tcPr>
          <w:p w14:paraId="4AB8F7F0" w14:textId="45BEB691" w:rsidR="006D2921" w:rsidRDefault="00DE6F63">
            <w:pPr>
              <w:spacing w:after="0" w:line="240" w:lineRule="auto"/>
              <w:jc w:val="center"/>
              <w:rPr>
                <w:rFonts w:ascii="Calibri" w:eastAsia="Calibri" w:hAnsi="Calibri" w:cs="Calibri"/>
              </w:rPr>
            </w:pPr>
            <w:r>
              <w:rPr>
                <w:rFonts w:ascii="Calibri" w:eastAsia="Calibri" w:hAnsi="Calibri" w:cs="Calibri"/>
              </w:rPr>
              <w:t>4</w:t>
            </w:r>
          </w:p>
        </w:tc>
      </w:tr>
      <w:tr w:rsidR="006D2921" w14:paraId="0CD20195" w14:textId="77777777" w:rsidTr="00B74A4E">
        <w:trPr>
          <w:trHeight w:val="390"/>
        </w:trPr>
        <w:tc>
          <w:tcPr>
            <w:tcW w:w="4970" w:type="dxa"/>
          </w:tcPr>
          <w:p w14:paraId="3E61AED6" w14:textId="04431A12" w:rsidR="006D2921" w:rsidRDefault="00DE6F63">
            <w:pPr>
              <w:spacing w:after="0" w:line="240" w:lineRule="auto"/>
              <w:jc w:val="center"/>
            </w:pPr>
            <w:r>
              <w:t xml:space="preserve">Nada </w:t>
            </w:r>
            <w:ins w:id="0" w:author="na123da345ahmed@gmail.com" w:date="2023-03-15T02:05:00Z">
              <w:r w:rsidR="00D33EB5">
                <w:t>AhmedAhmed</w:t>
              </w:r>
            </w:ins>
            <w:del w:id="1" w:author="na123da345ahmed@gmail.com" w:date="2023-03-15T02:05:00Z">
              <w:r>
                <w:delText>Mohamed</w:delText>
              </w:r>
            </w:del>
            <w:del w:id="2" w:author="1213089" w:date="2023-03-15T02:26:00Z">
              <w:r>
                <w:delText xml:space="preserve"> </w:delText>
              </w:r>
            </w:del>
          </w:p>
        </w:tc>
        <w:tc>
          <w:tcPr>
            <w:tcW w:w="3175" w:type="dxa"/>
          </w:tcPr>
          <w:p w14:paraId="447D0FC0" w14:textId="0AC1A526" w:rsidR="006D2921" w:rsidRDefault="00DE6F63">
            <w:pPr>
              <w:spacing w:after="0" w:line="240" w:lineRule="auto"/>
              <w:jc w:val="center"/>
              <w:rPr>
                <w:rFonts w:ascii="Calibri" w:eastAsia="Calibri" w:hAnsi="Calibri" w:cs="Calibri"/>
              </w:rPr>
            </w:pPr>
            <w:r>
              <w:rPr>
                <w:rFonts w:ascii="Calibri" w:eastAsia="Calibri" w:hAnsi="Calibri" w:cs="Calibri"/>
              </w:rPr>
              <w:t>4</w:t>
            </w:r>
          </w:p>
        </w:tc>
      </w:tr>
      <w:tr w:rsidR="00DE6F63" w14:paraId="275FE90F" w14:textId="77777777" w:rsidTr="00B74A4E">
        <w:trPr>
          <w:trHeight w:val="390"/>
        </w:trPr>
        <w:tc>
          <w:tcPr>
            <w:tcW w:w="4970" w:type="dxa"/>
          </w:tcPr>
          <w:p w14:paraId="57E0530C" w14:textId="63E0294F" w:rsidR="00DE6F63" w:rsidRDefault="00DE6F63">
            <w:pPr>
              <w:spacing w:after="0" w:line="240" w:lineRule="auto"/>
              <w:jc w:val="center"/>
            </w:pPr>
            <w:r>
              <w:t>Wahid ali</w:t>
            </w:r>
          </w:p>
        </w:tc>
        <w:tc>
          <w:tcPr>
            <w:tcW w:w="3175" w:type="dxa"/>
          </w:tcPr>
          <w:p w14:paraId="53DEDA0C" w14:textId="0E61322B" w:rsidR="00DE6F63" w:rsidRDefault="00DE6F63">
            <w:pPr>
              <w:spacing w:after="0" w:line="240" w:lineRule="auto"/>
              <w:jc w:val="center"/>
              <w:rPr>
                <w:rFonts w:ascii="Calibri" w:eastAsia="Calibri" w:hAnsi="Calibri" w:cs="Calibri"/>
              </w:rPr>
            </w:pPr>
            <w:r>
              <w:rPr>
                <w:rFonts w:ascii="Calibri" w:eastAsia="Calibri" w:hAnsi="Calibri" w:cs="Calibri"/>
              </w:rPr>
              <w:t>4</w:t>
            </w:r>
          </w:p>
        </w:tc>
      </w:tr>
    </w:tbl>
    <w:p w14:paraId="6F9379E2" w14:textId="77777777" w:rsidR="006D2921" w:rsidRDefault="006D2921">
      <w:pPr>
        <w:jc w:val="center"/>
        <w:rPr>
          <w:rFonts w:ascii="Times New Roman" w:hAnsi="Times New Roman" w:cs="Times New Roman"/>
          <w:sz w:val="20"/>
          <w:szCs w:val="20"/>
        </w:rPr>
      </w:pPr>
    </w:p>
    <w:p w14:paraId="07B7BB41" w14:textId="77777777" w:rsidR="006D2921" w:rsidRDefault="006D2921">
      <w:pPr>
        <w:tabs>
          <w:tab w:val="left" w:pos="1730"/>
        </w:tabs>
        <w:jc w:val="center"/>
        <w:rPr>
          <w:rFonts w:asciiTheme="majorBidi" w:hAnsiTheme="majorBidi" w:cstheme="majorBidi"/>
          <w:sz w:val="36"/>
          <w:szCs w:val="36"/>
          <w:u w:val="single"/>
        </w:rPr>
      </w:pPr>
    </w:p>
    <w:p w14:paraId="2E9772AC" w14:textId="77777777" w:rsidR="006D2921" w:rsidRDefault="006D2921">
      <w:pPr>
        <w:tabs>
          <w:tab w:val="left" w:pos="1730"/>
        </w:tabs>
        <w:jc w:val="center"/>
        <w:rPr>
          <w:rFonts w:asciiTheme="majorBidi" w:hAnsiTheme="majorBidi" w:cstheme="majorBidi"/>
          <w:sz w:val="36"/>
          <w:szCs w:val="36"/>
          <w:u w:val="single"/>
        </w:rPr>
      </w:pPr>
    </w:p>
    <w:tbl>
      <w:tblPr>
        <w:tblStyle w:val="TableGrid"/>
        <w:tblpPr w:leftFromText="180" w:rightFromText="180" w:vertAnchor="text" w:horzAnchor="page" w:tblpX="2051" w:tblpY="196"/>
        <w:tblOverlap w:val="never"/>
        <w:tblW w:w="81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16"/>
        <w:gridCol w:w="3768"/>
      </w:tblGrid>
      <w:tr w:rsidR="006D2921" w14:paraId="7B16C656" w14:textId="77777777">
        <w:trPr>
          <w:trHeight w:val="320"/>
        </w:trPr>
        <w:tc>
          <w:tcPr>
            <w:tcW w:w="4416" w:type="dxa"/>
          </w:tcPr>
          <w:p w14:paraId="031703F5" w14:textId="77777777" w:rsidR="006D2921" w:rsidRDefault="00000000">
            <w:pPr>
              <w:tabs>
                <w:tab w:val="left" w:pos="1730"/>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Issue</w:t>
            </w:r>
          </w:p>
        </w:tc>
        <w:tc>
          <w:tcPr>
            <w:tcW w:w="3768" w:type="dxa"/>
          </w:tcPr>
          <w:p w14:paraId="24FF8ED2" w14:textId="77777777" w:rsidR="006D2921" w:rsidRDefault="00000000">
            <w:pPr>
              <w:tabs>
                <w:tab w:val="left" w:pos="1730"/>
              </w:tabs>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Mark</w:t>
            </w:r>
          </w:p>
        </w:tc>
      </w:tr>
      <w:tr w:rsidR="006D2921" w14:paraId="7131FCF8" w14:textId="77777777">
        <w:trPr>
          <w:trHeight w:val="320"/>
        </w:trPr>
        <w:tc>
          <w:tcPr>
            <w:tcW w:w="4416" w:type="dxa"/>
          </w:tcPr>
          <w:p w14:paraId="33C3BCFD"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Project Identification</w:t>
            </w:r>
          </w:p>
        </w:tc>
        <w:tc>
          <w:tcPr>
            <w:tcW w:w="3768" w:type="dxa"/>
          </w:tcPr>
          <w:p w14:paraId="7736178A" w14:textId="2A552A60" w:rsidR="006D2921" w:rsidRDefault="006D2921">
            <w:pPr>
              <w:tabs>
                <w:tab w:val="left" w:pos="1730"/>
              </w:tabs>
              <w:spacing w:after="0" w:line="240" w:lineRule="auto"/>
              <w:jc w:val="center"/>
              <w:rPr>
                <w:rFonts w:asciiTheme="majorBidi" w:hAnsiTheme="majorBidi" w:cstheme="majorBidi"/>
                <w:sz w:val="24"/>
                <w:szCs w:val="24"/>
              </w:rPr>
            </w:pPr>
          </w:p>
        </w:tc>
      </w:tr>
      <w:tr w:rsidR="006D2921" w14:paraId="19B49C7A" w14:textId="77777777">
        <w:trPr>
          <w:trHeight w:val="332"/>
        </w:trPr>
        <w:tc>
          <w:tcPr>
            <w:tcW w:w="4416" w:type="dxa"/>
          </w:tcPr>
          <w:p w14:paraId="25C2AF68"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System Request</w:t>
            </w:r>
          </w:p>
        </w:tc>
        <w:tc>
          <w:tcPr>
            <w:tcW w:w="3768" w:type="dxa"/>
          </w:tcPr>
          <w:p w14:paraId="38CFDF41"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06075558" w14:textId="77777777">
        <w:trPr>
          <w:trHeight w:val="320"/>
        </w:trPr>
        <w:tc>
          <w:tcPr>
            <w:tcW w:w="4416" w:type="dxa"/>
          </w:tcPr>
          <w:p w14:paraId="40E3C252"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Feasibility Study</w:t>
            </w:r>
          </w:p>
        </w:tc>
        <w:tc>
          <w:tcPr>
            <w:tcW w:w="3768" w:type="dxa"/>
          </w:tcPr>
          <w:p w14:paraId="7CA2A0FF"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03AF0BA4" w14:textId="77777777">
        <w:trPr>
          <w:trHeight w:val="320"/>
        </w:trPr>
        <w:tc>
          <w:tcPr>
            <w:tcW w:w="4416" w:type="dxa"/>
          </w:tcPr>
          <w:p w14:paraId="6261CA70"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Task Identification</w:t>
            </w:r>
          </w:p>
        </w:tc>
        <w:tc>
          <w:tcPr>
            <w:tcW w:w="3768" w:type="dxa"/>
          </w:tcPr>
          <w:p w14:paraId="5CA010BD"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55937322" w14:textId="77777777">
        <w:trPr>
          <w:trHeight w:val="332"/>
        </w:trPr>
        <w:tc>
          <w:tcPr>
            <w:tcW w:w="4416" w:type="dxa"/>
          </w:tcPr>
          <w:p w14:paraId="6D5E320C"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Pert Chart</w:t>
            </w:r>
          </w:p>
        </w:tc>
        <w:tc>
          <w:tcPr>
            <w:tcW w:w="3768" w:type="dxa"/>
          </w:tcPr>
          <w:p w14:paraId="51B2DB49"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053DA027" w14:textId="77777777">
        <w:trPr>
          <w:trHeight w:val="320"/>
        </w:trPr>
        <w:tc>
          <w:tcPr>
            <w:tcW w:w="4416" w:type="dxa"/>
          </w:tcPr>
          <w:p w14:paraId="14B4C39C"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Gantt Chart</w:t>
            </w:r>
          </w:p>
        </w:tc>
        <w:tc>
          <w:tcPr>
            <w:tcW w:w="3768" w:type="dxa"/>
          </w:tcPr>
          <w:p w14:paraId="75C0EC7E"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607FB75D" w14:textId="77777777">
        <w:trPr>
          <w:trHeight w:val="332"/>
        </w:trPr>
        <w:tc>
          <w:tcPr>
            <w:tcW w:w="4416" w:type="dxa"/>
          </w:tcPr>
          <w:p w14:paraId="2835ADBE"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Interview</w:t>
            </w:r>
          </w:p>
        </w:tc>
        <w:tc>
          <w:tcPr>
            <w:tcW w:w="3768" w:type="dxa"/>
          </w:tcPr>
          <w:p w14:paraId="2E5726FE"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7B6E5A23" w14:textId="77777777">
        <w:trPr>
          <w:trHeight w:val="320"/>
        </w:trPr>
        <w:tc>
          <w:tcPr>
            <w:tcW w:w="4416" w:type="dxa"/>
          </w:tcPr>
          <w:p w14:paraId="1EAA4381"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Questionnaire</w:t>
            </w:r>
          </w:p>
        </w:tc>
        <w:tc>
          <w:tcPr>
            <w:tcW w:w="3768" w:type="dxa"/>
          </w:tcPr>
          <w:p w14:paraId="04EC61BE"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5227F167" w14:textId="77777777">
        <w:trPr>
          <w:trHeight w:val="320"/>
        </w:trPr>
        <w:tc>
          <w:tcPr>
            <w:tcW w:w="4416" w:type="dxa"/>
          </w:tcPr>
          <w:p w14:paraId="5384DFAF"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Context Diagram -- DFD</w:t>
            </w:r>
          </w:p>
        </w:tc>
        <w:tc>
          <w:tcPr>
            <w:tcW w:w="3768" w:type="dxa"/>
          </w:tcPr>
          <w:p w14:paraId="2B8616DD"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35D64D74" w14:textId="77777777">
        <w:trPr>
          <w:trHeight w:val="332"/>
        </w:trPr>
        <w:tc>
          <w:tcPr>
            <w:tcW w:w="4416" w:type="dxa"/>
          </w:tcPr>
          <w:p w14:paraId="6164E371"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Level-0 Diagram -- DFD</w:t>
            </w:r>
          </w:p>
        </w:tc>
        <w:tc>
          <w:tcPr>
            <w:tcW w:w="3768" w:type="dxa"/>
          </w:tcPr>
          <w:p w14:paraId="76765CE2"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2C7F3188" w14:textId="77777777">
        <w:trPr>
          <w:trHeight w:val="332"/>
        </w:trPr>
        <w:tc>
          <w:tcPr>
            <w:tcW w:w="4416" w:type="dxa"/>
          </w:tcPr>
          <w:p w14:paraId="79661EA6"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Level-1 Diagram – DFD</w:t>
            </w:r>
          </w:p>
        </w:tc>
        <w:tc>
          <w:tcPr>
            <w:tcW w:w="3768" w:type="dxa"/>
          </w:tcPr>
          <w:p w14:paraId="5DB2B965"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46737342" w14:textId="77777777">
        <w:trPr>
          <w:trHeight w:val="332"/>
        </w:trPr>
        <w:tc>
          <w:tcPr>
            <w:tcW w:w="4416" w:type="dxa"/>
          </w:tcPr>
          <w:p w14:paraId="269C0014"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Process Specification</w:t>
            </w:r>
          </w:p>
        </w:tc>
        <w:tc>
          <w:tcPr>
            <w:tcW w:w="3768" w:type="dxa"/>
          </w:tcPr>
          <w:p w14:paraId="49BBD8A8"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78255E86" w14:textId="77777777">
        <w:trPr>
          <w:trHeight w:val="332"/>
        </w:trPr>
        <w:tc>
          <w:tcPr>
            <w:tcW w:w="4416" w:type="dxa"/>
          </w:tcPr>
          <w:p w14:paraId="561976BA"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Data Dictionary</w:t>
            </w:r>
          </w:p>
        </w:tc>
        <w:tc>
          <w:tcPr>
            <w:tcW w:w="3768" w:type="dxa"/>
          </w:tcPr>
          <w:p w14:paraId="29ECAFEA" w14:textId="77777777" w:rsidR="006D2921" w:rsidRDefault="006D2921">
            <w:pPr>
              <w:tabs>
                <w:tab w:val="left" w:pos="1730"/>
              </w:tabs>
              <w:spacing w:after="0" w:line="240" w:lineRule="auto"/>
              <w:jc w:val="center"/>
              <w:rPr>
                <w:rFonts w:asciiTheme="majorBidi" w:hAnsiTheme="majorBidi" w:cstheme="majorBidi"/>
                <w:sz w:val="28"/>
                <w:szCs w:val="28"/>
              </w:rPr>
            </w:pPr>
          </w:p>
        </w:tc>
      </w:tr>
      <w:tr w:rsidR="006D2921" w14:paraId="7C7A4414" w14:textId="77777777">
        <w:trPr>
          <w:trHeight w:val="332"/>
        </w:trPr>
        <w:tc>
          <w:tcPr>
            <w:tcW w:w="4416" w:type="dxa"/>
          </w:tcPr>
          <w:p w14:paraId="4CA83590"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Normalization</w:t>
            </w:r>
          </w:p>
        </w:tc>
        <w:tc>
          <w:tcPr>
            <w:tcW w:w="3768" w:type="dxa"/>
          </w:tcPr>
          <w:p w14:paraId="6C1BAAF4" w14:textId="77777777" w:rsidR="006D2921" w:rsidRDefault="00000000">
            <w:pPr>
              <w:tabs>
                <w:tab w:val="left" w:pos="944"/>
                <w:tab w:val="left" w:pos="1730"/>
              </w:tabs>
              <w:spacing w:after="0" w:line="240" w:lineRule="auto"/>
              <w:rPr>
                <w:rFonts w:asciiTheme="majorBidi" w:hAnsiTheme="majorBidi" w:cstheme="majorBidi"/>
                <w:sz w:val="28"/>
                <w:szCs w:val="28"/>
              </w:rPr>
            </w:pPr>
            <w:r>
              <w:rPr>
                <w:rFonts w:asciiTheme="majorBidi" w:hAnsiTheme="majorBidi" w:cstheme="majorBidi"/>
                <w:sz w:val="28"/>
                <w:szCs w:val="28"/>
              </w:rPr>
              <w:tab/>
            </w:r>
          </w:p>
        </w:tc>
      </w:tr>
      <w:tr w:rsidR="006D2921" w14:paraId="1027959B" w14:textId="77777777">
        <w:trPr>
          <w:trHeight w:val="332"/>
        </w:trPr>
        <w:tc>
          <w:tcPr>
            <w:tcW w:w="4416" w:type="dxa"/>
          </w:tcPr>
          <w:p w14:paraId="7992B3C4" w14:textId="77777777" w:rsidR="006D2921" w:rsidRDefault="00000000">
            <w:pPr>
              <w:tabs>
                <w:tab w:val="left" w:pos="1730"/>
              </w:tabs>
              <w:spacing w:after="0" w:line="240" w:lineRule="auto"/>
              <w:jc w:val="center"/>
              <w:rPr>
                <w:rFonts w:asciiTheme="majorBidi" w:hAnsiTheme="majorBidi" w:cstheme="majorBidi"/>
                <w:sz w:val="24"/>
                <w:szCs w:val="24"/>
              </w:rPr>
            </w:pPr>
            <w:r>
              <w:rPr>
                <w:rFonts w:asciiTheme="majorBidi" w:hAnsiTheme="majorBidi" w:cstheme="majorBidi"/>
                <w:sz w:val="24"/>
                <w:szCs w:val="24"/>
              </w:rPr>
              <w:t>Entity-Relationship Diagram</w:t>
            </w:r>
          </w:p>
        </w:tc>
        <w:tc>
          <w:tcPr>
            <w:tcW w:w="3768" w:type="dxa"/>
          </w:tcPr>
          <w:p w14:paraId="0C0753D4" w14:textId="77777777" w:rsidR="006D2921" w:rsidRDefault="006D2921">
            <w:pPr>
              <w:tabs>
                <w:tab w:val="left" w:pos="944"/>
                <w:tab w:val="left" w:pos="1730"/>
              </w:tabs>
              <w:spacing w:after="0" w:line="240" w:lineRule="auto"/>
              <w:rPr>
                <w:rFonts w:asciiTheme="majorBidi" w:hAnsiTheme="majorBidi" w:cstheme="majorBidi"/>
                <w:sz w:val="28"/>
                <w:szCs w:val="28"/>
              </w:rPr>
            </w:pPr>
          </w:p>
        </w:tc>
      </w:tr>
    </w:tbl>
    <w:p w14:paraId="59A30784" w14:textId="77777777" w:rsidR="006D2921" w:rsidRDefault="006D2921">
      <w:pPr>
        <w:tabs>
          <w:tab w:val="left" w:pos="1730"/>
        </w:tabs>
        <w:jc w:val="center"/>
        <w:rPr>
          <w:rFonts w:asciiTheme="majorBidi" w:hAnsiTheme="majorBidi" w:cstheme="majorBidi"/>
          <w:sz w:val="36"/>
          <w:szCs w:val="36"/>
        </w:rPr>
      </w:pPr>
    </w:p>
    <w:p w14:paraId="5E64333C" w14:textId="77777777" w:rsidR="006D2921" w:rsidRDefault="006D2921">
      <w:pPr>
        <w:tabs>
          <w:tab w:val="left" w:pos="1730"/>
        </w:tabs>
        <w:rPr>
          <w:rFonts w:asciiTheme="majorBidi" w:hAnsiTheme="majorBidi" w:cstheme="majorBidi"/>
          <w:sz w:val="36"/>
          <w:szCs w:val="36"/>
        </w:rPr>
      </w:pPr>
    </w:p>
    <w:p w14:paraId="450E6E4C" w14:textId="77777777" w:rsidR="006D2921" w:rsidRDefault="006D2921">
      <w:pPr>
        <w:tabs>
          <w:tab w:val="left" w:pos="1730"/>
        </w:tabs>
        <w:rPr>
          <w:rFonts w:asciiTheme="majorBidi" w:hAnsiTheme="majorBidi" w:cstheme="majorBidi"/>
          <w:sz w:val="36"/>
          <w:szCs w:val="36"/>
        </w:rPr>
      </w:pPr>
    </w:p>
    <w:p w14:paraId="55AA29DB" w14:textId="77777777" w:rsidR="006D2921" w:rsidRDefault="006D2921">
      <w:pPr>
        <w:tabs>
          <w:tab w:val="left" w:pos="1730"/>
        </w:tabs>
        <w:rPr>
          <w:rFonts w:asciiTheme="majorBidi" w:hAnsiTheme="majorBidi" w:cstheme="majorBidi"/>
          <w:sz w:val="36"/>
          <w:szCs w:val="36"/>
        </w:rPr>
      </w:pPr>
    </w:p>
    <w:p w14:paraId="7C14A500" w14:textId="77777777" w:rsidR="006D2921" w:rsidRDefault="006D2921">
      <w:pPr>
        <w:rPr>
          <w:rFonts w:asciiTheme="majorBidi" w:hAnsiTheme="majorBidi" w:cstheme="majorBidi"/>
          <w:sz w:val="36"/>
          <w:szCs w:val="36"/>
        </w:rPr>
      </w:pPr>
    </w:p>
    <w:p w14:paraId="3F0AE72A" w14:textId="77777777" w:rsidR="006D2921" w:rsidRDefault="006D2921">
      <w:pPr>
        <w:rPr>
          <w:rFonts w:asciiTheme="majorBidi" w:hAnsiTheme="majorBidi" w:cstheme="majorBidi"/>
          <w:sz w:val="36"/>
          <w:szCs w:val="36"/>
        </w:rPr>
      </w:pPr>
    </w:p>
    <w:p w14:paraId="2052FAF8" w14:textId="77777777" w:rsidR="006D2921" w:rsidRDefault="006D2921">
      <w:pPr>
        <w:rPr>
          <w:rFonts w:asciiTheme="majorBidi" w:hAnsiTheme="majorBidi" w:cstheme="majorBidi"/>
          <w:sz w:val="36"/>
          <w:szCs w:val="36"/>
        </w:rPr>
      </w:pPr>
    </w:p>
    <w:p w14:paraId="2A72C53A" w14:textId="77777777" w:rsidR="006D2921" w:rsidRDefault="006D2921">
      <w:pPr>
        <w:rPr>
          <w:rFonts w:asciiTheme="majorBidi" w:hAnsiTheme="majorBidi" w:cstheme="majorBidi"/>
          <w:sz w:val="36"/>
          <w:szCs w:val="36"/>
        </w:rPr>
      </w:pPr>
    </w:p>
    <w:p w14:paraId="10050057" w14:textId="77777777" w:rsidR="006D2921" w:rsidRDefault="006D2921">
      <w:pPr>
        <w:jc w:val="center"/>
        <w:rPr>
          <w:b/>
          <w:bCs/>
          <w:sz w:val="44"/>
          <w:szCs w:val="44"/>
        </w:rPr>
      </w:pPr>
    </w:p>
    <w:p w14:paraId="2AEABAE9" w14:textId="77777777" w:rsidR="006D2921" w:rsidRDefault="00000000">
      <w:pPr>
        <w:jc w:val="center"/>
        <w:rPr>
          <w:b/>
          <w:bCs/>
          <w:sz w:val="44"/>
          <w:szCs w:val="44"/>
        </w:rPr>
      </w:pPr>
      <w:r>
        <w:rPr>
          <w:b/>
          <w:bCs/>
          <w:sz w:val="44"/>
          <w:szCs w:val="44"/>
        </w:rPr>
        <w:t>Project Identification</w:t>
      </w:r>
    </w:p>
    <w:p w14:paraId="0A11440E" w14:textId="0179F796" w:rsidR="006D2921" w:rsidRDefault="00000000">
      <w:pPr>
        <w:rPr>
          <w:sz w:val="28"/>
          <w:szCs w:val="28"/>
          <w:u w:val="single"/>
        </w:rPr>
      </w:pPr>
      <w:r>
        <w:rPr>
          <w:sz w:val="28"/>
          <w:szCs w:val="28"/>
          <w:u w:val="single"/>
        </w:rPr>
        <w:t>Project Name:</w:t>
      </w:r>
    </w:p>
    <w:p w14:paraId="7D7E59E4" w14:textId="282A2617" w:rsidR="00804CED" w:rsidRPr="00627338" w:rsidRDefault="00DE6F63" w:rsidP="00627338">
      <w:pPr>
        <w:jc w:val="center"/>
        <w:rPr>
          <w:color w:val="4F81BD" w:themeColor="accent1"/>
          <w:sz w:val="96"/>
          <w:szCs w:val="96"/>
          <w:u w:val="single"/>
        </w:rPr>
      </w:pPr>
      <w:r w:rsidRPr="00B74A4E">
        <w:rPr>
          <w:color w:val="4F81BD" w:themeColor="accent1"/>
          <w:sz w:val="96"/>
          <w:szCs w:val="96"/>
          <w:u w:val="single"/>
        </w:rPr>
        <w:t>Blue-lock</w:t>
      </w:r>
    </w:p>
    <w:p w14:paraId="00F3BA25" w14:textId="578448C5" w:rsidR="006D2921" w:rsidRPr="00627338" w:rsidRDefault="00000000">
      <w:pPr>
        <w:rPr>
          <w:sz w:val="40"/>
          <w:szCs w:val="40"/>
          <w:u w:val="single"/>
        </w:rPr>
      </w:pPr>
      <w:r w:rsidRPr="00627338">
        <w:rPr>
          <w:sz w:val="40"/>
          <w:szCs w:val="40"/>
          <w:u w:val="single"/>
        </w:rPr>
        <w:t>Short Description about project:</w:t>
      </w:r>
    </w:p>
    <w:p w14:paraId="463A0D30" w14:textId="3C18D0DD" w:rsidR="00506E2F" w:rsidRDefault="00506E2F" w:rsidP="00506E2F">
      <w:pPr>
        <w:tabs>
          <w:tab w:val="left" w:pos="4038"/>
        </w:tabs>
        <w:rPr>
          <w:sz w:val="28"/>
          <w:szCs w:val="28"/>
          <w:u w:val="single"/>
        </w:rPr>
      </w:pPr>
      <w:r w:rsidRPr="00506E2F">
        <w:rPr>
          <w:sz w:val="28"/>
          <w:szCs w:val="28"/>
        </w:rPr>
        <w:t>This project aims to develop express means of delivery to be available in a safe technological way for more than one person... The project aims to create a small community to help young people move around the city and its various streets in an organized, modern, safe way and organize traffic to reach the target destination quickly</w:t>
      </w:r>
      <w:r w:rsidRPr="00506E2F">
        <w:rPr>
          <w:sz w:val="28"/>
          <w:szCs w:val="28"/>
          <w:u w:val="single"/>
        </w:rPr>
        <w:t>.</w:t>
      </w:r>
    </w:p>
    <w:p w14:paraId="16D3CE62" w14:textId="5918083F" w:rsidR="00DE6F63" w:rsidRDefault="00DE6F63">
      <w:pPr>
        <w:rPr>
          <w:rFonts w:asciiTheme="majorBidi" w:hAnsiTheme="majorBidi" w:cstheme="majorBidi"/>
          <w:sz w:val="36"/>
          <w:szCs w:val="36"/>
        </w:rPr>
      </w:pPr>
    </w:p>
    <w:p w14:paraId="2138D929" w14:textId="77777777" w:rsidR="006D2921" w:rsidRDefault="006D2921">
      <w:pPr>
        <w:rPr>
          <w:rFonts w:asciiTheme="majorBidi" w:hAnsiTheme="majorBidi" w:cstheme="majorBidi"/>
          <w:sz w:val="36"/>
          <w:szCs w:val="36"/>
        </w:rPr>
      </w:pPr>
    </w:p>
    <w:p w14:paraId="1CEFCAD2" w14:textId="77777777" w:rsidR="006D2921" w:rsidRDefault="006D2921">
      <w:pPr>
        <w:rPr>
          <w:rFonts w:asciiTheme="majorBidi" w:hAnsiTheme="majorBidi" w:cstheme="majorBidi"/>
          <w:sz w:val="36"/>
          <w:szCs w:val="36"/>
        </w:rPr>
      </w:pPr>
    </w:p>
    <w:p w14:paraId="36449FDC" w14:textId="77777777" w:rsidR="006D2921" w:rsidRDefault="006D2921">
      <w:pPr>
        <w:rPr>
          <w:rFonts w:asciiTheme="majorBidi" w:hAnsiTheme="majorBidi" w:cstheme="majorBidi"/>
          <w:sz w:val="36"/>
          <w:szCs w:val="36"/>
        </w:rPr>
      </w:pPr>
    </w:p>
    <w:p w14:paraId="01B59AA6" w14:textId="77777777" w:rsidR="006D2921" w:rsidRDefault="006D2921">
      <w:pPr>
        <w:rPr>
          <w:rFonts w:asciiTheme="majorBidi" w:hAnsiTheme="majorBidi" w:cstheme="majorBidi"/>
          <w:sz w:val="36"/>
          <w:szCs w:val="36"/>
        </w:rPr>
      </w:pPr>
    </w:p>
    <w:p w14:paraId="2EFA7453" w14:textId="77777777" w:rsidR="006D2921" w:rsidRDefault="006D2921">
      <w:pPr>
        <w:rPr>
          <w:rFonts w:asciiTheme="majorBidi" w:hAnsiTheme="majorBidi" w:cstheme="majorBidi"/>
          <w:sz w:val="36"/>
          <w:szCs w:val="36"/>
        </w:rPr>
      </w:pPr>
    </w:p>
    <w:p w14:paraId="594D5976" w14:textId="77777777" w:rsidR="006D2921" w:rsidRDefault="006D2921">
      <w:pPr>
        <w:rPr>
          <w:rFonts w:asciiTheme="majorBidi" w:hAnsiTheme="majorBidi" w:cstheme="majorBidi"/>
          <w:sz w:val="36"/>
          <w:szCs w:val="36"/>
        </w:rPr>
      </w:pPr>
    </w:p>
    <w:p w14:paraId="076DF563" w14:textId="77777777" w:rsidR="006D2921" w:rsidRDefault="006D2921">
      <w:pPr>
        <w:rPr>
          <w:rFonts w:asciiTheme="majorBidi" w:hAnsiTheme="majorBidi" w:cstheme="majorBidi"/>
          <w:sz w:val="36"/>
          <w:szCs w:val="36"/>
        </w:rPr>
      </w:pPr>
    </w:p>
    <w:p w14:paraId="206B9190" w14:textId="77777777" w:rsidR="006D2921" w:rsidRDefault="006D2921">
      <w:pPr>
        <w:rPr>
          <w:rFonts w:asciiTheme="majorBidi" w:hAnsiTheme="majorBidi" w:cstheme="majorBidi"/>
          <w:sz w:val="36"/>
          <w:szCs w:val="36"/>
        </w:rPr>
      </w:pPr>
    </w:p>
    <w:p w14:paraId="59BBF66F" w14:textId="77777777" w:rsidR="006D2921" w:rsidRDefault="006D2921">
      <w:pPr>
        <w:rPr>
          <w:rFonts w:asciiTheme="majorBidi" w:hAnsiTheme="majorBidi" w:cstheme="majorBidi"/>
          <w:sz w:val="36"/>
          <w:szCs w:val="36"/>
        </w:rPr>
      </w:pPr>
    </w:p>
    <w:p w14:paraId="1AE9F836" w14:textId="77777777" w:rsidR="006D2921" w:rsidRDefault="006D2921">
      <w:pPr>
        <w:rPr>
          <w:rFonts w:asciiTheme="majorBidi" w:hAnsiTheme="majorBidi" w:cstheme="majorBidi"/>
          <w:sz w:val="36"/>
          <w:szCs w:val="36"/>
        </w:rPr>
      </w:pPr>
    </w:p>
    <w:p w14:paraId="1CE3FB13" w14:textId="77777777" w:rsidR="006D2921" w:rsidRDefault="006D2921">
      <w:pPr>
        <w:rPr>
          <w:rFonts w:asciiTheme="majorBidi" w:hAnsiTheme="majorBidi" w:cstheme="majorBidi"/>
          <w:sz w:val="36"/>
          <w:szCs w:val="36"/>
        </w:rPr>
      </w:pPr>
    </w:p>
    <w:p w14:paraId="7123B801" w14:textId="77777777" w:rsidR="006D2921" w:rsidRDefault="006D2921">
      <w:pPr>
        <w:rPr>
          <w:rFonts w:asciiTheme="majorBidi" w:hAnsiTheme="majorBidi" w:cstheme="majorBidi"/>
          <w:sz w:val="36"/>
          <w:szCs w:val="36"/>
        </w:rPr>
      </w:pPr>
    </w:p>
    <w:p w14:paraId="0256EFBC" w14:textId="77777777" w:rsidR="006D2921" w:rsidRDefault="006D2921">
      <w:pPr>
        <w:rPr>
          <w:rFonts w:asciiTheme="majorBidi" w:hAnsiTheme="majorBidi" w:cstheme="majorBidi"/>
          <w:sz w:val="36"/>
          <w:szCs w:val="36"/>
        </w:rPr>
      </w:pPr>
    </w:p>
    <w:p w14:paraId="5C37AC07" w14:textId="77777777" w:rsidR="006D2921" w:rsidRDefault="006D2921">
      <w:pPr>
        <w:rPr>
          <w:rFonts w:asciiTheme="majorBidi" w:hAnsiTheme="majorBidi" w:cstheme="majorBidi"/>
          <w:sz w:val="36"/>
          <w:szCs w:val="36"/>
        </w:rPr>
      </w:pPr>
    </w:p>
    <w:p w14:paraId="5ECF733E" w14:textId="77777777" w:rsidR="006D2921" w:rsidRDefault="00000000">
      <w:pPr>
        <w:jc w:val="center"/>
        <w:rPr>
          <w:b/>
          <w:bCs/>
          <w:sz w:val="40"/>
          <w:szCs w:val="40"/>
        </w:rPr>
      </w:pPr>
      <w:r>
        <w:rPr>
          <w:b/>
          <w:bCs/>
          <w:sz w:val="40"/>
          <w:szCs w:val="40"/>
        </w:rPr>
        <w:t>System Request</w:t>
      </w:r>
    </w:p>
    <w:p w14:paraId="4AA0FBAA" w14:textId="1CE38A18" w:rsidR="00506E2F" w:rsidRDefault="00000000" w:rsidP="00506E2F">
      <w:pPr>
        <w:rPr>
          <w:sz w:val="28"/>
          <w:szCs w:val="28"/>
          <w:u w:val="single"/>
          <w:lang w:bidi="ar-EG"/>
        </w:rPr>
      </w:pPr>
      <w:r>
        <w:rPr>
          <w:sz w:val="28"/>
          <w:szCs w:val="28"/>
          <w:u w:val="single"/>
          <w:lang w:bidi="ar-EG"/>
        </w:rPr>
        <w:t>Project sponsor:</w:t>
      </w:r>
    </w:p>
    <w:p w14:paraId="22BEAF84" w14:textId="6B0A10C8" w:rsidR="006D2921" w:rsidRPr="00506E2F" w:rsidRDefault="00B77635">
      <w:pPr>
        <w:rPr>
          <w:sz w:val="28"/>
          <w:szCs w:val="28"/>
          <w:lang w:bidi="ar-EG"/>
        </w:rPr>
      </w:pPr>
      <w:r>
        <w:rPr>
          <w:sz w:val="28"/>
          <w:szCs w:val="28"/>
          <w:lang w:bidi="ar-EG"/>
        </w:rPr>
        <w:t xml:space="preserve">Blue-lock organization </w:t>
      </w:r>
    </w:p>
    <w:p w14:paraId="08603193" w14:textId="77777777" w:rsidR="006D2921" w:rsidRDefault="00000000">
      <w:pPr>
        <w:rPr>
          <w:sz w:val="28"/>
          <w:szCs w:val="28"/>
          <w:u w:val="single"/>
          <w:lang w:bidi="ar-EG"/>
        </w:rPr>
      </w:pPr>
      <w:r>
        <w:rPr>
          <w:sz w:val="28"/>
          <w:szCs w:val="28"/>
          <w:u w:val="single"/>
          <w:lang w:bidi="ar-EG"/>
        </w:rPr>
        <w:t>Business needs:</w:t>
      </w:r>
    </w:p>
    <w:p w14:paraId="6D5A86FA" w14:textId="5E1B0F87" w:rsidR="006D2921" w:rsidRPr="009005EC" w:rsidRDefault="009005EC">
      <w:pPr>
        <w:pStyle w:val="ListParagraph"/>
        <w:numPr>
          <w:ilvl w:val="0"/>
          <w:numId w:val="1"/>
        </w:numPr>
        <w:rPr>
          <w:sz w:val="28"/>
          <w:szCs w:val="28"/>
          <w:lang w:bidi="ar-EG"/>
        </w:rPr>
      </w:pPr>
      <w:r w:rsidRPr="009005EC">
        <w:rPr>
          <w:sz w:val="28"/>
          <w:szCs w:val="28"/>
          <w:lang w:bidi="ar-EG"/>
        </w:rPr>
        <w:t>Environmental pollution problems caused by car exhausts to increase overpopulation.</w:t>
      </w:r>
    </w:p>
    <w:p w14:paraId="44F915F6" w14:textId="393844FD" w:rsidR="006D2921" w:rsidRPr="009005EC" w:rsidRDefault="009005EC">
      <w:pPr>
        <w:pStyle w:val="ListParagraph"/>
        <w:numPr>
          <w:ilvl w:val="0"/>
          <w:numId w:val="1"/>
        </w:numPr>
        <w:rPr>
          <w:sz w:val="28"/>
          <w:szCs w:val="28"/>
          <w:lang w:bidi="ar-EG"/>
        </w:rPr>
      </w:pPr>
      <w:r w:rsidRPr="009005EC">
        <w:rPr>
          <w:sz w:val="28"/>
          <w:szCs w:val="28"/>
          <w:lang w:bidi="ar-EG"/>
        </w:rPr>
        <w:t>Because it is difficult to cross distances in some areas on foot.</w:t>
      </w:r>
    </w:p>
    <w:p w14:paraId="6E70F5B9" w14:textId="6C41E97A" w:rsidR="00805EB0" w:rsidRPr="00805EB0" w:rsidRDefault="009005EC" w:rsidP="00805EB0">
      <w:pPr>
        <w:pStyle w:val="ListParagraph"/>
        <w:numPr>
          <w:ilvl w:val="0"/>
          <w:numId w:val="1"/>
        </w:numPr>
        <w:rPr>
          <w:sz w:val="28"/>
          <w:szCs w:val="28"/>
          <w:lang w:bidi="ar-EG"/>
        </w:rPr>
      </w:pPr>
      <w:r w:rsidRPr="009005EC">
        <w:rPr>
          <w:sz w:val="28"/>
          <w:szCs w:val="28"/>
          <w:lang w:bidi="ar-EG"/>
        </w:rPr>
        <w:t>Difficulty obtaining means of transportation.</w:t>
      </w:r>
    </w:p>
    <w:p w14:paraId="37A6E61B" w14:textId="5C892099" w:rsidR="00805EB0" w:rsidRPr="00805EB0" w:rsidRDefault="00805EB0" w:rsidP="00805EB0">
      <w:pPr>
        <w:pStyle w:val="ListParagraph"/>
        <w:numPr>
          <w:ilvl w:val="0"/>
          <w:numId w:val="1"/>
        </w:numPr>
        <w:rPr>
          <w:sz w:val="28"/>
          <w:szCs w:val="28"/>
          <w:rtl/>
          <w:lang w:bidi="ar-EG"/>
        </w:rPr>
      </w:pPr>
      <w:r>
        <w:rPr>
          <w:sz w:val="28"/>
          <w:szCs w:val="28"/>
          <w:lang w:bidi="ar-EG"/>
        </w:rPr>
        <w:t xml:space="preserve">The problem of petroleum products </w:t>
      </w:r>
    </w:p>
    <w:p w14:paraId="5D041EFD" w14:textId="6C74C981" w:rsidR="00D9163E" w:rsidRDefault="00000000" w:rsidP="00D9163E">
      <w:pPr>
        <w:rPr>
          <w:sz w:val="28"/>
          <w:szCs w:val="28"/>
          <w:u w:val="single"/>
          <w:lang w:bidi="ar-EG"/>
        </w:rPr>
      </w:pPr>
      <w:r>
        <w:rPr>
          <w:sz w:val="28"/>
          <w:szCs w:val="28"/>
          <w:u w:val="single"/>
          <w:lang w:bidi="ar-EG"/>
        </w:rPr>
        <w:t>Business requirement</w:t>
      </w:r>
      <w:r w:rsidR="00D9163E">
        <w:rPr>
          <w:sz w:val="28"/>
          <w:szCs w:val="28"/>
          <w:u w:val="single"/>
          <w:lang w:bidi="ar-EG"/>
        </w:rPr>
        <w:t>:</w:t>
      </w:r>
    </w:p>
    <w:p w14:paraId="0AB170EE" w14:textId="6C95C4AF" w:rsidR="00804CED" w:rsidRPr="00804CED" w:rsidRDefault="00804CED">
      <w:pPr>
        <w:pStyle w:val="ListParagraph"/>
        <w:numPr>
          <w:ilvl w:val="0"/>
          <w:numId w:val="2"/>
        </w:numPr>
        <w:rPr>
          <w:sz w:val="28"/>
          <w:szCs w:val="28"/>
          <w:lang w:bidi="ar-EG"/>
        </w:rPr>
      </w:pPr>
      <w:r w:rsidRPr="00804CED">
        <w:rPr>
          <w:sz w:val="28"/>
          <w:szCs w:val="28"/>
          <w:lang w:bidi="ar-EG"/>
        </w:rPr>
        <w:t xml:space="preserve">Provide a safe and easy way </w:t>
      </w:r>
      <w:r w:rsidR="00D9163E">
        <w:rPr>
          <w:sz w:val="28"/>
          <w:szCs w:val="28"/>
          <w:lang w:bidi="ar-EG"/>
        </w:rPr>
        <w:t>to</w:t>
      </w:r>
      <w:r w:rsidRPr="00804CED">
        <w:rPr>
          <w:sz w:val="28"/>
          <w:szCs w:val="28"/>
          <w:lang w:bidi="ar-EG"/>
        </w:rPr>
        <w:t xml:space="preserve"> moving</w:t>
      </w:r>
      <w:r w:rsidR="00D9163E">
        <w:rPr>
          <w:rFonts w:hint="cs"/>
          <w:sz w:val="28"/>
          <w:szCs w:val="28"/>
          <w:rtl/>
          <w:lang w:bidi="ar-EG"/>
        </w:rPr>
        <w:t>.</w:t>
      </w:r>
    </w:p>
    <w:p w14:paraId="143ECA1B" w14:textId="379F97C3" w:rsidR="006D2921" w:rsidRPr="00D9163E" w:rsidRDefault="00D9163E" w:rsidP="00D9163E">
      <w:pPr>
        <w:pStyle w:val="ListParagraph"/>
        <w:numPr>
          <w:ilvl w:val="0"/>
          <w:numId w:val="2"/>
        </w:numPr>
        <w:rPr>
          <w:sz w:val="28"/>
          <w:szCs w:val="28"/>
          <w:u w:val="single"/>
          <w:lang w:bidi="ar-EG"/>
        </w:rPr>
      </w:pPr>
      <w:r>
        <w:rPr>
          <w:sz w:val="28"/>
          <w:szCs w:val="28"/>
          <w:u w:val="single"/>
          <w:lang w:bidi="ar-EG"/>
        </w:rPr>
        <w:t>Safe a lot of money</w:t>
      </w:r>
      <w:r>
        <w:rPr>
          <w:rFonts w:hint="cs"/>
          <w:sz w:val="28"/>
          <w:szCs w:val="28"/>
          <w:u w:val="single"/>
          <w:rtl/>
          <w:lang w:bidi="ar-EG"/>
        </w:rPr>
        <w:t>.</w:t>
      </w:r>
    </w:p>
    <w:p w14:paraId="64A7CBA9" w14:textId="4C5227CE" w:rsidR="006D2921" w:rsidRPr="00D9163E" w:rsidRDefault="00805EB0" w:rsidP="00D9163E">
      <w:pPr>
        <w:pStyle w:val="ListParagraph"/>
        <w:numPr>
          <w:ilvl w:val="0"/>
          <w:numId w:val="2"/>
        </w:numPr>
        <w:rPr>
          <w:sz w:val="28"/>
          <w:szCs w:val="28"/>
          <w:u w:val="single"/>
          <w:rtl/>
          <w:lang w:bidi="ar-EG"/>
        </w:rPr>
      </w:pPr>
      <w:r>
        <w:rPr>
          <w:sz w:val="28"/>
          <w:szCs w:val="28"/>
          <w:u w:val="single"/>
          <w:lang w:bidi="ar-EG"/>
        </w:rPr>
        <w:t xml:space="preserve">Reliance on renewable energy </w:t>
      </w:r>
    </w:p>
    <w:p w14:paraId="143D09AF" w14:textId="77777777" w:rsidR="006D2921" w:rsidRDefault="006D2921">
      <w:pPr>
        <w:rPr>
          <w:sz w:val="28"/>
          <w:szCs w:val="28"/>
          <w:u w:val="single"/>
          <w:lang w:bidi="ar-EG"/>
        </w:rPr>
      </w:pPr>
    </w:p>
    <w:p w14:paraId="04A938A6" w14:textId="77777777" w:rsidR="006D2921" w:rsidRDefault="00000000">
      <w:pPr>
        <w:rPr>
          <w:sz w:val="28"/>
          <w:szCs w:val="28"/>
          <w:u w:val="single"/>
          <w:lang w:bidi="ar-EG"/>
        </w:rPr>
      </w:pPr>
      <w:r>
        <w:rPr>
          <w:sz w:val="28"/>
          <w:szCs w:val="28"/>
          <w:u w:val="single"/>
          <w:lang w:bidi="ar-EG"/>
        </w:rPr>
        <w:t>Business value</w:t>
      </w:r>
    </w:p>
    <w:p w14:paraId="6AEEE303" w14:textId="13E39570" w:rsidR="006D2921" w:rsidRDefault="00AF646D">
      <w:pPr>
        <w:pStyle w:val="ListParagraph"/>
        <w:numPr>
          <w:ilvl w:val="0"/>
          <w:numId w:val="3"/>
        </w:numPr>
        <w:rPr>
          <w:sz w:val="28"/>
          <w:szCs w:val="28"/>
          <w:u w:val="single"/>
          <w:lang w:bidi="ar-EG"/>
        </w:rPr>
      </w:pPr>
      <w:r>
        <w:rPr>
          <w:sz w:val="28"/>
          <w:szCs w:val="28"/>
          <w:u w:val="single"/>
          <w:lang w:bidi="ar-EG"/>
        </w:rPr>
        <w:t xml:space="preserve">10% increasing of Environmental pollution </w:t>
      </w:r>
      <w:r w:rsidR="0047603E">
        <w:rPr>
          <w:sz w:val="28"/>
          <w:szCs w:val="28"/>
          <w:u w:val="single"/>
          <w:lang w:bidi="ar-EG"/>
        </w:rPr>
        <w:t xml:space="preserve">at lest </w:t>
      </w:r>
    </w:p>
    <w:p w14:paraId="6987D875" w14:textId="25E7B8B8" w:rsidR="006D2921" w:rsidRDefault="00AF646D">
      <w:pPr>
        <w:pStyle w:val="ListParagraph"/>
        <w:numPr>
          <w:ilvl w:val="0"/>
          <w:numId w:val="3"/>
        </w:numPr>
        <w:rPr>
          <w:sz w:val="28"/>
          <w:szCs w:val="28"/>
          <w:u w:val="single"/>
          <w:lang w:bidi="ar-EG"/>
        </w:rPr>
      </w:pPr>
      <w:r>
        <w:rPr>
          <w:sz w:val="28"/>
          <w:szCs w:val="28"/>
          <w:u w:val="single"/>
          <w:lang w:bidi="ar-EG"/>
        </w:rPr>
        <w:t xml:space="preserve">Saving a lot of time </w:t>
      </w:r>
    </w:p>
    <w:p w14:paraId="49064EA7" w14:textId="1F05FB6F" w:rsidR="006D2921" w:rsidRPr="00AF646D" w:rsidRDefault="00AF646D" w:rsidP="00AF646D">
      <w:pPr>
        <w:pStyle w:val="ListParagraph"/>
        <w:numPr>
          <w:ilvl w:val="0"/>
          <w:numId w:val="3"/>
        </w:numPr>
        <w:rPr>
          <w:sz w:val="28"/>
          <w:szCs w:val="28"/>
          <w:u w:val="single"/>
          <w:rtl/>
          <w:lang w:bidi="ar-EG"/>
        </w:rPr>
      </w:pPr>
      <w:r>
        <w:rPr>
          <w:sz w:val="28"/>
          <w:szCs w:val="28"/>
          <w:u w:val="single"/>
          <w:lang w:bidi="ar-EG"/>
        </w:rPr>
        <w:t xml:space="preserve">Saving a lot of money </w:t>
      </w:r>
    </w:p>
    <w:p w14:paraId="120440B3" w14:textId="77777777" w:rsidR="006D2921" w:rsidRDefault="006D2921">
      <w:pPr>
        <w:rPr>
          <w:sz w:val="28"/>
          <w:szCs w:val="28"/>
          <w:u w:val="single"/>
          <w:lang w:bidi="ar-EG"/>
        </w:rPr>
      </w:pPr>
    </w:p>
    <w:p w14:paraId="4832D94F" w14:textId="77777777" w:rsidR="006D2921" w:rsidRDefault="00000000">
      <w:pPr>
        <w:rPr>
          <w:sz w:val="28"/>
          <w:szCs w:val="28"/>
          <w:u w:val="single"/>
          <w:lang w:bidi="ar-EG"/>
        </w:rPr>
      </w:pPr>
      <w:r>
        <w:rPr>
          <w:sz w:val="28"/>
          <w:szCs w:val="28"/>
          <w:u w:val="single"/>
          <w:lang w:bidi="ar-EG"/>
        </w:rPr>
        <w:t>Special Issues or Constraints</w:t>
      </w:r>
    </w:p>
    <w:p w14:paraId="61C79413" w14:textId="1D690654" w:rsidR="006D2921" w:rsidRDefault="00AF646D">
      <w:pPr>
        <w:pStyle w:val="ListParagraph"/>
        <w:numPr>
          <w:ilvl w:val="0"/>
          <w:numId w:val="4"/>
        </w:numPr>
        <w:rPr>
          <w:sz w:val="28"/>
          <w:szCs w:val="28"/>
          <w:u w:val="single"/>
          <w:lang w:bidi="ar-EG"/>
        </w:rPr>
      </w:pPr>
      <w:r>
        <w:rPr>
          <w:sz w:val="28"/>
          <w:szCs w:val="28"/>
          <w:u w:val="single"/>
          <w:lang w:bidi="ar-EG"/>
        </w:rPr>
        <w:t>Deadline before final exam</w:t>
      </w:r>
    </w:p>
    <w:p w14:paraId="334CC450" w14:textId="3B01911B" w:rsidR="00AF646D" w:rsidRPr="00AF646D" w:rsidRDefault="00AF646D" w:rsidP="00AF646D">
      <w:pPr>
        <w:pStyle w:val="ListParagraph"/>
        <w:numPr>
          <w:ilvl w:val="0"/>
          <w:numId w:val="4"/>
        </w:numPr>
        <w:rPr>
          <w:sz w:val="28"/>
          <w:szCs w:val="28"/>
          <w:u w:val="single"/>
          <w:lang w:bidi="ar-EG"/>
        </w:rPr>
      </w:pPr>
      <w:r>
        <w:rPr>
          <w:sz w:val="28"/>
          <w:szCs w:val="28"/>
          <w:u w:val="single"/>
          <w:lang w:bidi="ar-EG"/>
        </w:rPr>
        <w:t>Provide security for customers information</w:t>
      </w:r>
    </w:p>
    <w:p w14:paraId="146EA19D" w14:textId="77777777" w:rsidR="006D2921" w:rsidRDefault="00000000">
      <w:pPr>
        <w:jc w:val="center"/>
        <w:rPr>
          <w:b/>
          <w:bCs/>
          <w:sz w:val="40"/>
          <w:szCs w:val="40"/>
        </w:rPr>
      </w:pPr>
      <w:r>
        <w:rPr>
          <w:b/>
          <w:bCs/>
          <w:sz w:val="40"/>
          <w:szCs w:val="40"/>
        </w:rPr>
        <w:t>Feasibility Study</w:t>
      </w:r>
    </w:p>
    <w:p w14:paraId="733AD0AF" w14:textId="6AA83829" w:rsidR="006D2921" w:rsidRDefault="00000000">
      <w:pPr>
        <w:rPr>
          <w:sz w:val="32"/>
          <w:szCs w:val="32"/>
          <w:u w:val="single"/>
          <w:lang w:bidi="ar-EG"/>
        </w:rPr>
      </w:pPr>
      <w:r>
        <w:rPr>
          <w:sz w:val="32"/>
          <w:szCs w:val="32"/>
          <w:u w:val="single"/>
          <w:lang w:bidi="ar-EG"/>
        </w:rPr>
        <w:t>Technical Feasibility</w:t>
      </w:r>
    </w:p>
    <w:p w14:paraId="527F75E7" w14:textId="5EA0B6E6" w:rsidR="0078243B" w:rsidRDefault="0078243B">
      <w:pPr>
        <w:rPr>
          <w:sz w:val="32"/>
          <w:szCs w:val="32"/>
          <w:u w:val="single"/>
          <w:rtl/>
          <w:lang w:bidi="ar-EG"/>
        </w:rPr>
      </w:pPr>
      <w:r>
        <w:rPr>
          <w:sz w:val="32"/>
          <w:szCs w:val="32"/>
          <w:u w:val="single"/>
          <w:lang w:bidi="ar-EG"/>
        </w:rPr>
        <w:t>Can we build it or not</w:t>
      </w:r>
      <w:r w:rsidR="00541EC0">
        <w:rPr>
          <w:sz w:val="32"/>
          <w:szCs w:val="32"/>
          <w:u w:val="single"/>
          <w:lang w:bidi="ar-EG"/>
        </w:rPr>
        <w:t xml:space="preserve"> ?</w:t>
      </w:r>
    </w:p>
    <w:p w14:paraId="3264C2CF" w14:textId="703594E2" w:rsidR="006D2921" w:rsidRDefault="0078243B">
      <w:pPr>
        <w:pStyle w:val="ListParagraph"/>
        <w:numPr>
          <w:ilvl w:val="0"/>
          <w:numId w:val="5"/>
        </w:numPr>
        <w:rPr>
          <w:sz w:val="32"/>
          <w:szCs w:val="32"/>
          <w:u w:val="single"/>
          <w:lang w:bidi="ar-EG"/>
        </w:rPr>
      </w:pPr>
      <w:r>
        <w:rPr>
          <w:sz w:val="32"/>
          <w:szCs w:val="32"/>
          <w:u w:val="single"/>
          <w:lang w:bidi="ar-EG"/>
        </w:rPr>
        <w:t>Familiarity with applications:</w:t>
      </w:r>
    </w:p>
    <w:p w14:paraId="71C40E8F" w14:textId="23B41534" w:rsidR="0078243B" w:rsidRDefault="0078243B" w:rsidP="00627338">
      <w:pPr>
        <w:pStyle w:val="ListParagraph"/>
        <w:ind w:firstLine="720"/>
        <w:rPr>
          <w:sz w:val="32"/>
          <w:szCs w:val="32"/>
          <w:u w:val="single"/>
          <w:lang w:bidi="ar-EG"/>
        </w:rPr>
      </w:pPr>
      <w:r>
        <w:rPr>
          <w:sz w:val="32"/>
          <w:szCs w:val="32"/>
          <w:u w:val="single"/>
          <w:lang w:bidi="ar-EG"/>
        </w:rPr>
        <w:t xml:space="preserve">We have experiences and skills that make us to do it </w:t>
      </w:r>
    </w:p>
    <w:p w14:paraId="4E9E3612" w14:textId="77777777" w:rsidR="0078243B" w:rsidRDefault="0078243B" w:rsidP="0078243B">
      <w:pPr>
        <w:pStyle w:val="ListParagraph"/>
        <w:rPr>
          <w:sz w:val="32"/>
          <w:szCs w:val="32"/>
          <w:u w:val="single"/>
          <w:lang w:bidi="ar-EG"/>
        </w:rPr>
      </w:pPr>
    </w:p>
    <w:p w14:paraId="622AA340" w14:textId="77777777" w:rsidR="0078243B" w:rsidRPr="0078243B" w:rsidRDefault="0078243B" w:rsidP="0078243B">
      <w:pPr>
        <w:pStyle w:val="ListParagraph"/>
        <w:rPr>
          <w:sz w:val="32"/>
          <w:szCs w:val="32"/>
          <w:u w:val="single"/>
          <w:lang w:bidi="ar-EG"/>
        </w:rPr>
      </w:pPr>
    </w:p>
    <w:p w14:paraId="5E925524" w14:textId="12AF2CC9" w:rsidR="006D2921" w:rsidRDefault="0078243B">
      <w:pPr>
        <w:pStyle w:val="ListParagraph"/>
        <w:numPr>
          <w:ilvl w:val="0"/>
          <w:numId w:val="5"/>
        </w:numPr>
        <w:rPr>
          <w:sz w:val="32"/>
          <w:szCs w:val="32"/>
          <w:u w:val="single"/>
          <w:lang w:bidi="ar-EG"/>
        </w:rPr>
      </w:pPr>
      <w:r>
        <w:rPr>
          <w:sz w:val="32"/>
          <w:szCs w:val="32"/>
          <w:u w:val="single"/>
          <w:lang w:bidi="ar-EG"/>
        </w:rPr>
        <w:t>Familiarity with technology:</w:t>
      </w:r>
    </w:p>
    <w:p w14:paraId="6555E01A" w14:textId="6A876B25" w:rsidR="0078243B" w:rsidRDefault="0078243B" w:rsidP="0078243B">
      <w:pPr>
        <w:pStyle w:val="ListParagraph"/>
        <w:rPr>
          <w:sz w:val="32"/>
          <w:szCs w:val="32"/>
          <w:u w:val="single"/>
          <w:lang w:bidi="ar-EG"/>
        </w:rPr>
      </w:pPr>
      <w:r>
        <w:rPr>
          <w:sz w:val="32"/>
          <w:szCs w:val="32"/>
          <w:u w:val="single"/>
          <w:lang w:bidi="ar-EG"/>
        </w:rPr>
        <w:t>We have :</w:t>
      </w:r>
    </w:p>
    <w:p w14:paraId="3AFA0AF4" w14:textId="777452D2" w:rsidR="0078243B" w:rsidRDefault="0078243B" w:rsidP="0078243B">
      <w:pPr>
        <w:pStyle w:val="ListParagraph"/>
        <w:numPr>
          <w:ilvl w:val="0"/>
          <w:numId w:val="8"/>
        </w:numPr>
        <w:rPr>
          <w:sz w:val="32"/>
          <w:szCs w:val="32"/>
          <w:u w:val="single"/>
          <w:lang w:bidi="ar-EG"/>
        </w:rPr>
      </w:pPr>
      <w:r>
        <w:rPr>
          <w:sz w:val="32"/>
          <w:szCs w:val="32"/>
          <w:u w:val="single"/>
          <w:lang w:bidi="ar-EG"/>
        </w:rPr>
        <w:t>Programmers</w:t>
      </w:r>
    </w:p>
    <w:p w14:paraId="449A4663" w14:textId="357F6152" w:rsidR="0078243B" w:rsidRDefault="0078243B" w:rsidP="0078243B">
      <w:pPr>
        <w:pStyle w:val="ListParagraph"/>
        <w:numPr>
          <w:ilvl w:val="0"/>
          <w:numId w:val="8"/>
        </w:numPr>
        <w:rPr>
          <w:sz w:val="32"/>
          <w:szCs w:val="32"/>
          <w:u w:val="single"/>
          <w:lang w:bidi="ar-EG"/>
        </w:rPr>
      </w:pPr>
      <w:r>
        <w:rPr>
          <w:sz w:val="32"/>
          <w:szCs w:val="32"/>
          <w:u w:val="single"/>
          <w:lang w:bidi="ar-EG"/>
        </w:rPr>
        <w:t xml:space="preserve">Designers </w:t>
      </w:r>
    </w:p>
    <w:p w14:paraId="72C55948" w14:textId="2E9848B6" w:rsidR="0078243B" w:rsidRDefault="0078243B" w:rsidP="0078243B">
      <w:pPr>
        <w:pStyle w:val="ListParagraph"/>
        <w:numPr>
          <w:ilvl w:val="0"/>
          <w:numId w:val="8"/>
        </w:numPr>
        <w:rPr>
          <w:sz w:val="32"/>
          <w:szCs w:val="32"/>
          <w:u w:val="single"/>
          <w:lang w:bidi="ar-EG"/>
        </w:rPr>
      </w:pPr>
      <w:r>
        <w:rPr>
          <w:sz w:val="32"/>
          <w:szCs w:val="32"/>
          <w:u w:val="single"/>
          <w:lang w:bidi="ar-EG"/>
        </w:rPr>
        <w:t xml:space="preserve">We can work with various databases </w:t>
      </w:r>
    </w:p>
    <w:p w14:paraId="6E7CB118" w14:textId="787313DC" w:rsidR="0078243B" w:rsidRDefault="0078243B" w:rsidP="00627338">
      <w:pPr>
        <w:pStyle w:val="ListParagraph"/>
        <w:numPr>
          <w:ilvl w:val="0"/>
          <w:numId w:val="8"/>
        </w:numPr>
        <w:rPr>
          <w:sz w:val="32"/>
          <w:szCs w:val="32"/>
          <w:u w:val="single"/>
          <w:lang w:bidi="ar-EG"/>
        </w:rPr>
      </w:pPr>
      <w:r>
        <w:rPr>
          <w:sz w:val="32"/>
          <w:szCs w:val="32"/>
          <w:u w:val="single"/>
          <w:lang w:bidi="ar-EG"/>
        </w:rPr>
        <w:t xml:space="preserve">We can manage all TECH problems </w:t>
      </w:r>
    </w:p>
    <w:p w14:paraId="71CDCE90" w14:textId="77777777" w:rsidR="00627338" w:rsidRPr="00627338" w:rsidRDefault="00627338" w:rsidP="00627338">
      <w:pPr>
        <w:pStyle w:val="ListParagraph"/>
        <w:ind w:left="1530"/>
        <w:rPr>
          <w:sz w:val="32"/>
          <w:szCs w:val="32"/>
          <w:u w:val="single"/>
          <w:lang w:bidi="ar-EG"/>
        </w:rPr>
      </w:pPr>
    </w:p>
    <w:p w14:paraId="2ED92D08" w14:textId="13811A03" w:rsidR="006D2921" w:rsidRDefault="0078243B">
      <w:pPr>
        <w:pStyle w:val="ListParagraph"/>
        <w:numPr>
          <w:ilvl w:val="0"/>
          <w:numId w:val="5"/>
        </w:numPr>
        <w:rPr>
          <w:sz w:val="32"/>
          <w:szCs w:val="32"/>
          <w:u w:val="single"/>
          <w:lang w:bidi="ar-EG"/>
        </w:rPr>
      </w:pPr>
      <w:r>
        <w:rPr>
          <w:sz w:val="32"/>
          <w:szCs w:val="32"/>
          <w:u w:val="single"/>
          <w:lang w:bidi="ar-EG"/>
        </w:rPr>
        <w:t>Project size:</w:t>
      </w:r>
    </w:p>
    <w:p w14:paraId="5ACFA12E" w14:textId="56DB6677" w:rsidR="0078243B" w:rsidRDefault="0078243B" w:rsidP="0078243B">
      <w:pPr>
        <w:pStyle w:val="ListParagraph"/>
        <w:rPr>
          <w:sz w:val="32"/>
          <w:szCs w:val="32"/>
          <w:u w:val="single"/>
          <w:lang w:bidi="ar-EG"/>
        </w:rPr>
      </w:pPr>
      <w:r>
        <w:rPr>
          <w:sz w:val="32"/>
          <w:szCs w:val="32"/>
          <w:u w:val="single"/>
          <w:lang w:bidi="ar-EG"/>
        </w:rPr>
        <w:t xml:space="preserve">Our project size is medium  </w:t>
      </w:r>
    </w:p>
    <w:p w14:paraId="5CA15569" w14:textId="77777777" w:rsidR="006D2921" w:rsidRDefault="006D2921" w:rsidP="00EB416A">
      <w:pPr>
        <w:pStyle w:val="ListParagraph"/>
        <w:rPr>
          <w:sz w:val="32"/>
          <w:szCs w:val="32"/>
          <w:u w:val="single"/>
          <w:lang w:bidi="ar-EG"/>
        </w:rPr>
      </w:pPr>
    </w:p>
    <w:p w14:paraId="34567E41" w14:textId="77777777" w:rsidR="006D2921" w:rsidRDefault="006D2921">
      <w:pPr>
        <w:rPr>
          <w:sz w:val="32"/>
          <w:szCs w:val="32"/>
          <w:u w:val="single"/>
          <w:lang w:bidi="ar-EG"/>
        </w:rPr>
      </w:pPr>
    </w:p>
    <w:p w14:paraId="753646AC" w14:textId="77777777" w:rsidR="006D2921" w:rsidRDefault="00000000">
      <w:pPr>
        <w:rPr>
          <w:sz w:val="32"/>
          <w:szCs w:val="32"/>
          <w:u w:val="single"/>
          <w:lang w:bidi="ar-EG"/>
        </w:rPr>
      </w:pPr>
      <w:r>
        <w:rPr>
          <w:sz w:val="32"/>
          <w:szCs w:val="32"/>
          <w:u w:val="single"/>
          <w:lang w:bidi="ar-EG"/>
        </w:rPr>
        <w:t>Economic Feasibility</w:t>
      </w:r>
    </w:p>
    <w:p w14:paraId="53F29E28" w14:textId="28B61F46" w:rsidR="00EF16B0" w:rsidRDefault="00EB416A" w:rsidP="00EF16B0">
      <w:pPr>
        <w:pStyle w:val="ListParagraph"/>
        <w:numPr>
          <w:ilvl w:val="0"/>
          <w:numId w:val="6"/>
        </w:numPr>
        <w:rPr>
          <w:sz w:val="32"/>
          <w:szCs w:val="32"/>
          <w:u w:val="single"/>
          <w:lang w:bidi="ar-EG"/>
        </w:rPr>
      </w:pPr>
      <w:r>
        <w:rPr>
          <w:sz w:val="32"/>
          <w:szCs w:val="32"/>
          <w:u w:val="single"/>
          <w:lang w:bidi="ar-EG"/>
        </w:rPr>
        <w:t>System cost :</w:t>
      </w:r>
    </w:p>
    <w:p w14:paraId="65711D26" w14:textId="46B27225" w:rsidR="00EF16B0" w:rsidRDefault="00EF16B0" w:rsidP="00EF16B0">
      <w:pPr>
        <w:pStyle w:val="ListParagraph"/>
        <w:numPr>
          <w:ilvl w:val="1"/>
          <w:numId w:val="6"/>
        </w:numPr>
        <w:rPr>
          <w:sz w:val="32"/>
          <w:szCs w:val="32"/>
          <w:u w:val="single"/>
          <w:lang w:bidi="ar-EG"/>
        </w:rPr>
      </w:pPr>
      <w:r>
        <w:rPr>
          <w:sz w:val="32"/>
          <w:szCs w:val="32"/>
          <w:u w:val="single"/>
          <w:lang w:bidi="ar-EG"/>
        </w:rPr>
        <w:t>Developer cost -&gt; $</w:t>
      </w:r>
      <w:r w:rsidR="0070527B">
        <w:rPr>
          <w:sz w:val="32"/>
          <w:szCs w:val="32"/>
          <w:u w:val="single"/>
          <w:lang w:bidi="ar-EG"/>
        </w:rPr>
        <w:t>5</w:t>
      </w:r>
      <w:r>
        <w:rPr>
          <w:sz w:val="32"/>
          <w:szCs w:val="32"/>
          <w:u w:val="single"/>
          <w:lang w:bidi="ar-EG"/>
        </w:rPr>
        <w:t>.000</w:t>
      </w:r>
    </w:p>
    <w:p w14:paraId="29D2B023" w14:textId="763B1C78" w:rsidR="00FC23B7" w:rsidRDefault="00EF16B0" w:rsidP="00EF16B0">
      <w:pPr>
        <w:pStyle w:val="ListParagraph"/>
        <w:numPr>
          <w:ilvl w:val="1"/>
          <w:numId w:val="6"/>
        </w:numPr>
        <w:rPr>
          <w:sz w:val="32"/>
          <w:szCs w:val="32"/>
          <w:u w:val="single"/>
          <w:lang w:bidi="ar-EG"/>
        </w:rPr>
      </w:pPr>
      <w:r>
        <w:rPr>
          <w:sz w:val="32"/>
          <w:szCs w:val="32"/>
          <w:u w:val="single"/>
          <w:lang w:bidi="ar-EG"/>
        </w:rPr>
        <w:t xml:space="preserve">Designing system -&gt; $2.000  </w:t>
      </w:r>
    </w:p>
    <w:p w14:paraId="54C02FAA" w14:textId="77777777" w:rsidR="00EF16B0" w:rsidRPr="00EF16B0" w:rsidRDefault="00EF16B0" w:rsidP="00EF16B0">
      <w:pPr>
        <w:pStyle w:val="ListParagraph"/>
        <w:ind w:left="1440"/>
        <w:rPr>
          <w:sz w:val="32"/>
          <w:szCs w:val="32"/>
          <w:u w:val="single"/>
          <w:lang w:bidi="ar-EG"/>
        </w:rPr>
      </w:pPr>
    </w:p>
    <w:p w14:paraId="304DF05E" w14:textId="117681C2" w:rsidR="00EF16B0" w:rsidRDefault="00EB416A" w:rsidP="00EF16B0">
      <w:pPr>
        <w:pStyle w:val="ListParagraph"/>
        <w:numPr>
          <w:ilvl w:val="0"/>
          <w:numId w:val="6"/>
        </w:numPr>
        <w:rPr>
          <w:sz w:val="32"/>
          <w:szCs w:val="32"/>
          <w:u w:val="single"/>
          <w:lang w:bidi="ar-EG"/>
        </w:rPr>
      </w:pPr>
      <w:r>
        <w:rPr>
          <w:sz w:val="32"/>
          <w:szCs w:val="32"/>
          <w:u w:val="single"/>
          <w:lang w:bidi="ar-EG"/>
        </w:rPr>
        <w:t>Annual operating cost is :</w:t>
      </w:r>
    </w:p>
    <w:p w14:paraId="5EEDCD9D" w14:textId="0DE5746B" w:rsidR="00EF16B0" w:rsidRDefault="00EF16B0" w:rsidP="00EF16B0">
      <w:pPr>
        <w:pStyle w:val="ListParagraph"/>
        <w:ind w:left="1440"/>
        <w:rPr>
          <w:sz w:val="32"/>
          <w:szCs w:val="32"/>
          <w:u w:val="single"/>
          <w:lang w:bidi="ar-EG"/>
        </w:rPr>
      </w:pPr>
      <w:r>
        <w:rPr>
          <w:sz w:val="32"/>
          <w:szCs w:val="32"/>
          <w:u w:val="single"/>
          <w:lang w:bidi="ar-EG"/>
        </w:rPr>
        <w:t>For software company:</w:t>
      </w:r>
    </w:p>
    <w:p w14:paraId="79A90875" w14:textId="7BB54587" w:rsidR="00EF16B0" w:rsidRPr="0070527B" w:rsidRDefault="00EF16B0" w:rsidP="0070527B">
      <w:pPr>
        <w:pStyle w:val="ListParagraph"/>
        <w:numPr>
          <w:ilvl w:val="0"/>
          <w:numId w:val="10"/>
        </w:numPr>
        <w:rPr>
          <w:sz w:val="32"/>
          <w:szCs w:val="32"/>
          <w:u w:val="single"/>
          <w:lang w:bidi="ar-EG"/>
        </w:rPr>
      </w:pPr>
      <w:r>
        <w:rPr>
          <w:sz w:val="32"/>
          <w:szCs w:val="32"/>
          <w:u w:val="single"/>
          <w:lang w:bidi="ar-EG"/>
        </w:rPr>
        <w:t>Developing cost -&gt; $</w:t>
      </w:r>
      <w:r w:rsidR="0070527B">
        <w:rPr>
          <w:sz w:val="32"/>
          <w:szCs w:val="32"/>
          <w:u w:val="single"/>
          <w:lang w:bidi="ar-EG"/>
        </w:rPr>
        <w:t>100</w:t>
      </w:r>
      <w:r>
        <w:rPr>
          <w:sz w:val="32"/>
          <w:szCs w:val="32"/>
          <w:u w:val="single"/>
          <w:lang w:bidi="ar-EG"/>
        </w:rPr>
        <w:t>.000</w:t>
      </w:r>
      <w:r w:rsidRPr="0070527B">
        <w:rPr>
          <w:sz w:val="32"/>
          <w:szCs w:val="32"/>
          <w:u w:val="single"/>
          <w:lang w:bidi="ar-EG"/>
        </w:rPr>
        <w:t xml:space="preserve"> </w:t>
      </w:r>
    </w:p>
    <w:p w14:paraId="429F6EB6" w14:textId="43C5222D" w:rsidR="0070527B" w:rsidRDefault="0070527B" w:rsidP="0070527B">
      <w:pPr>
        <w:pStyle w:val="ListParagraph"/>
        <w:ind w:left="1440"/>
        <w:rPr>
          <w:sz w:val="32"/>
          <w:szCs w:val="32"/>
          <w:u w:val="single"/>
          <w:lang w:bidi="ar-EG"/>
        </w:rPr>
      </w:pPr>
      <w:r>
        <w:rPr>
          <w:sz w:val="32"/>
          <w:szCs w:val="32"/>
          <w:u w:val="single"/>
          <w:lang w:bidi="ar-EG"/>
        </w:rPr>
        <w:t>For organization:</w:t>
      </w:r>
    </w:p>
    <w:p w14:paraId="051359EB" w14:textId="3D0AF20D" w:rsidR="0070527B" w:rsidRDefault="0070527B" w:rsidP="0070527B">
      <w:pPr>
        <w:pStyle w:val="ListParagraph"/>
        <w:numPr>
          <w:ilvl w:val="0"/>
          <w:numId w:val="11"/>
        </w:numPr>
        <w:rPr>
          <w:sz w:val="32"/>
          <w:szCs w:val="32"/>
          <w:u w:val="single"/>
          <w:lang w:bidi="ar-EG"/>
        </w:rPr>
      </w:pPr>
      <w:r>
        <w:rPr>
          <w:sz w:val="32"/>
          <w:szCs w:val="32"/>
          <w:u w:val="single"/>
          <w:lang w:bidi="ar-EG"/>
        </w:rPr>
        <w:t>Sentral data server -&gt; $50.000</w:t>
      </w:r>
    </w:p>
    <w:p w14:paraId="67F4C159" w14:textId="1334CAB3" w:rsidR="0070527B" w:rsidRPr="0070527B" w:rsidRDefault="0070527B" w:rsidP="0070527B">
      <w:pPr>
        <w:pStyle w:val="ListParagraph"/>
        <w:numPr>
          <w:ilvl w:val="0"/>
          <w:numId w:val="11"/>
        </w:numPr>
        <w:rPr>
          <w:sz w:val="32"/>
          <w:szCs w:val="32"/>
          <w:u w:val="single"/>
          <w:lang w:bidi="ar-EG"/>
        </w:rPr>
      </w:pPr>
      <w:r>
        <w:rPr>
          <w:sz w:val="32"/>
          <w:szCs w:val="32"/>
          <w:u w:val="single"/>
          <w:lang w:bidi="ar-EG"/>
        </w:rPr>
        <w:t>Technical fixing motors -&gt;$10.000</w:t>
      </w:r>
    </w:p>
    <w:p w14:paraId="775D5A01" w14:textId="46003614" w:rsidR="006D2921" w:rsidRDefault="00EB416A" w:rsidP="00EB416A">
      <w:pPr>
        <w:pStyle w:val="ListParagraph"/>
        <w:numPr>
          <w:ilvl w:val="0"/>
          <w:numId w:val="6"/>
        </w:numPr>
        <w:rPr>
          <w:sz w:val="32"/>
          <w:szCs w:val="32"/>
          <w:u w:val="single"/>
          <w:lang w:bidi="ar-EG"/>
        </w:rPr>
      </w:pPr>
      <w:r>
        <w:rPr>
          <w:sz w:val="32"/>
          <w:szCs w:val="32"/>
          <w:u w:val="single"/>
          <w:lang w:bidi="ar-EG"/>
        </w:rPr>
        <w:t>Annual benefits</w:t>
      </w:r>
      <w:r w:rsidR="0070527B">
        <w:rPr>
          <w:sz w:val="32"/>
          <w:szCs w:val="32"/>
          <w:u w:val="single"/>
          <w:lang w:bidi="ar-EG"/>
        </w:rPr>
        <w:t>:</w:t>
      </w:r>
    </w:p>
    <w:p w14:paraId="21035DC9" w14:textId="6E89CCA7" w:rsidR="0070527B" w:rsidRDefault="0070527B" w:rsidP="0070527B">
      <w:pPr>
        <w:pStyle w:val="ListParagraph"/>
        <w:numPr>
          <w:ilvl w:val="1"/>
          <w:numId w:val="6"/>
        </w:numPr>
        <w:rPr>
          <w:sz w:val="32"/>
          <w:szCs w:val="32"/>
          <w:u w:val="single"/>
          <w:lang w:bidi="ar-EG"/>
        </w:rPr>
      </w:pPr>
      <w:r>
        <w:rPr>
          <w:sz w:val="32"/>
          <w:szCs w:val="32"/>
          <w:u w:val="single"/>
          <w:lang w:bidi="ar-EG"/>
        </w:rPr>
        <w:t>Annual benefits =(Total benefits in year)-(system cost + annual operating cost)</w:t>
      </w:r>
    </w:p>
    <w:p w14:paraId="421C1B6C" w14:textId="7E3B4E5C" w:rsidR="0070527B" w:rsidRPr="00EB416A" w:rsidRDefault="009B2B71" w:rsidP="009B2B71">
      <w:pPr>
        <w:pStyle w:val="ListParagraph"/>
        <w:ind w:left="1440"/>
        <w:rPr>
          <w:sz w:val="32"/>
          <w:szCs w:val="32"/>
          <w:u w:val="single"/>
          <w:lang w:bidi="ar-EG"/>
        </w:rPr>
      </w:pPr>
      <w:r>
        <w:rPr>
          <w:sz w:val="32"/>
          <w:szCs w:val="32"/>
          <w:u w:val="single"/>
          <w:lang w:bidi="ar-EG"/>
        </w:rPr>
        <w:t xml:space="preserve">Annual benefits </w:t>
      </w:r>
      <w:r w:rsidR="0070527B">
        <w:rPr>
          <w:sz w:val="32"/>
          <w:szCs w:val="32"/>
          <w:u w:val="single"/>
          <w:lang w:bidi="ar-EG"/>
        </w:rPr>
        <w:t>=(</w:t>
      </w:r>
      <w:r>
        <w:rPr>
          <w:sz w:val="32"/>
          <w:szCs w:val="32"/>
          <w:u w:val="single"/>
          <w:lang w:bidi="ar-EG"/>
        </w:rPr>
        <w:t xml:space="preserve"> $500.000</w:t>
      </w:r>
      <w:r w:rsidR="0070527B">
        <w:rPr>
          <w:sz w:val="32"/>
          <w:szCs w:val="32"/>
          <w:u w:val="single"/>
          <w:lang w:bidi="ar-EG"/>
        </w:rPr>
        <w:t xml:space="preserve"> )-($7.000 + $160.000)</w:t>
      </w:r>
      <w:r>
        <w:rPr>
          <w:sz w:val="32"/>
          <w:szCs w:val="32"/>
          <w:u w:val="single"/>
          <w:lang w:bidi="ar-EG"/>
        </w:rPr>
        <w:t>=$323.000</w:t>
      </w:r>
    </w:p>
    <w:p w14:paraId="5352D63E" w14:textId="77777777" w:rsidR="006D2921" w:rsidRDefault="006D2921">
      <w:pPr>
        <w:rPr>
          <w:sz w:val="32"/>
          <w:szCs w:val="32"/>
          <w:u w:val="single"/>
          <w:lang w:bidi="ar-EG"/>
        </w:rPr>
      </w:pPr>
    </w:p>
    <w:p w14:paraId="2BF1E85C" w14:textId="64C61962" w:rsidR="006D2921" w:rsidRDefault="00000000">
      <w:pPr>
        <w:rPr>
          <w:sz w:val="32"/>
          <w:szCs w:val="32"/>
          <w:u w:val="single"/>
          <w:lang w:bidi="ar-EG"/>
        </w:rPr>
      </w:pPr>
      <w:r>
        <w:rPr>
          <w:sz w:val="32"/>
          <w:szCs w:val="32"/>
          <w:u w:val="single"/>
          <w:lang w:bidi="ar-EG"/>
        </w:rPr>
        <w:t>Organizational Feasibility</w:t>
      </w:r>
    </w:p>
    <w:p w14:paraId="1EC8BF69" w14:textId="124A97FC" w:rsidR="00FC23B7" w:rsidRDefault="00FC23B7">
      <w:pPr>
        <w:rPr>
          <w:sz w:val="32"/>
          <w:szCs w:val="32"/>
          <w:u w:val="single"/>
          <w:lang w:bidi="ar-EG"/>
        </w:rPr>
      </w:pPr>
      <w:r>
        <w:rPr>
          <w:sz w:val="32"/>
          <w:szCs w:val="32"/>
          <w:u w:val="single"/>
          <w:lang w:bidi="ar-EG"/>
        </w:rPr>
        <w:t>For sponsor :</w:t>
      </w:r>
    </w:p>
    <w:p w14:paraId="2771058D" w14:textId="2F2C459A" w:rsidR="00FC23B7" w:rsidRDefault="00FC23B7" w:rsidP="00FC23B7">
      <w:pPr>
        <w:pStyle w:val="ListParagraph"/>
        <w:numPr>
          <w:ilvl w:val="0"/>
          <w:numId w:val="9"/>
        </w:numPr>
        <w:rPr>
          <w:sz w:val="32"/>
          <w:szCs w:val="32"/>
          <w:u w:val="single"/>
          <w:lang w:bidi="ar-EG"/>
        </w:rPr>
      </w:pPr>
      <w:r w:rsidRPr="00FC23B7">
        <w:rPr>
          <w:sz w:val="32"/>
          <w:szCs w:val="32"/>
          <w:u w:val="single"/>
          <w:lang w:bidi="ar-EG"/>
        </w:rPr>
        <w:t>Admin</w:t>
      </w:r>
      <w:r>
        <w:rPr>
          <w:sz w:val="32"/>
          <w:szCs w:val="32"/>
          <w:u w:val="single"/>
          <w:lang w:bidi="ar-EG"/>
        </w:rPr>
        <w:t xml:space="preserve">s </w:t>
      </w:r>
    </w:p>
    <w:p w14:paraId="178A97D2" w14:textId="1A5FAEEE" w:rsidR="00FC23B7" w:rsidRDefault="00FC23B7" w:rsidP="00FC23B7">
      <w:pPr>
        <w:pStyle w:val="ListParagraph"/>
        <w:numPr>
          <w:ilvl w:val="0"/>
          <w:numId w:val="9"/>
        </w:numPr>
        <w:rPr>
          <w:sz w:val="32"/>
          <w:szCs w:val="32"/>
          <w:u w:val="single"/>
          <w:lang w:bidi="ar-EG"/>
        </w:rPr>
      </w:pPr>
      <w:r>
        <w:rPr>
          <w:sz w:val="32"/>
          <w:szCs w:val="32"/>
          <w:u w:val="single"/>
          <w:lang w:bidi="ar-EG"/>
        </w:rPr>
        <w:t>Organization customers</w:t>
      </w:r>
    </w:p>
    <w:p w14:paraId="7144BA0C" w14:textId="650CE970" w:rsidR="00FC23B7" w:rsidRPr="00FC23B7" w:rsidRDefault="00FC23B7" w:rsidP="00FC23B7">
      <w:pPr>
        <w:pStyle w:val="ListParagraph"/>
        <w:numPr>
          <w:ilvl w:val="0"/>
          <w:numId w:val="9"/>
        </w:numPr>
        <w:rPr>
          <w:sz w:val="32"/>
          <w:szCs w:val="32"/>
          <w:u w:val="single"/>
          <w:lang w:bidi="ar-EG"/>
        </w:rPr>
      </w:pPr>
      <w:r>
        <w:rPr>
          <w:sz w:val="32"/>
          <w:szCs w:val="32"/>
          <w:u w:val="single"/>
          <w:lang w:bidi="ar-EG"/>
        </w:rPr>
        <w:t xml:space="preserve">Organization Technical support </w:t>
      </w:r>
      <w:r w:rsidRPr="00FC23B7">
        <w:rPr>
          <w:sz w:val="32"/>
          <w:szCs w:val="32"/>
          <w:u w:val="single"/>
          <w:lang w:bidi="ar-EG"/>
        </w:rPr>
        <w:t xml:space="preserve">  </w:t>
      </w:r>
    </w:p>
    <w:p w14:paraId="16859565" w14:textId="47D9E0DE" w:rsidR="00FC23B7" w:rsidRDefault="00FC23B7">
      <w:pPr>
        <w:rPr>
          <w:sz w:val="32"/>
          <w:szCs w:val="32"/>
          <w:u w:val="single"/>
          <w:lang w:bidi="ar-EG"/>
        </w:rPr>
      </w:pPr>
      <w:r>
        <w:rPr>
          <w:sz w:val="32"/>
          <w:szCs w:val="32"/>
          <w:u w:val="single"/>
          <w:lang w:bidi="ar-EG"/>
        </w:rPr>
        <w:t>For services :</w:t>
      </w:r>
    </w:p>
    <w:p w14:paraId="3E6C6303" w14:textId="16E8432E" w:rsidR="00EB416A" w:rsidRPr="00EB416A" w:rsidRDefault="00EB416A" w:rsidP="00EB416A">
      <w:pPr>
        <w:pStyle w:val="ListParagraph"/>
        <w:numPr>
          <w:ilvl w:val="0"/>
          <w:numId w:val="7"/>
        </w:numPr>
        <w:rPr>
          <w:sz w:val="32"/>
          <w:szCs w:val="32"/>
          <w:u w:val="single"/>
          <w:lang w:bidi="ar-EG"/>
        </w:rPr>
      </w:pPr>
      <w:r>
        <w:rPr>
          <w:sz w:val="32"/>
          <w:szCs w:val="32"/>
          <w:u w:val="single"/>
          <w:lang w:bidi="ar-EG"/>
        </w:rPr>
        <w:t>Students</w:t>
      </w:r>
    </w:p>
    <w:p w14:paraId="15420826" w14:textId="1717891A" w:rsidR="006D2921" w:rsidRDefault="00EB416A">
      <w:pPr>
        <w:pStyle w:val="ListParagraph"/>
        <w:numPr>
          <w:ilvl w:val="0"/>
          <w:numId w:val="7"/>
        </w:numPr>
        <w:rPr>
          <w:sz w:val="32"/>
          <w:szCs w:val="32"/>
          <w:u w:val="single"/>
          <w:lang w:bidi="ar-EG"/>
        </w:rPr>
      </w:pPr>
      <w:r>
        <w:rPr>
          <w:sz w:val="32"/>
          <w:szCs w:val="32"/>
          <w:u w:val="single"/>
          <w:lang w:bidi="ar-EG"/>
        </w:rPr>
        <w:t xml:space="preserve">Normal people </w:t>
      </w:r>
    </w:p>
    <w:p w14:paraId="213F5FB7" w14:textId="7A0A9DDF" w:rsidR="006D2921" w:rsidRDefault="00EB416A">
      <w:pPr>
        <w:pStyle w:val="ListParagraph"/>
        <w:numPr>
          <w:ilvl w:val="0"/>
          <w:numId w:val="7"/>
        </w:numPr>
        <w:rPr>
          <w:sz w:val="32"/>
          <w:szCs w:val="32"/>
          <w:u w:val="single"/>
          <w:lang w:bidi="ar-EG"/>
        </w:rPr>
      </w:pPr>
      <w:r>
        <w:rPr>
          <w:sz w:val="32"/>
          <w:szCs w:val="32"/>
          <w:u w:val="single"/>
          <w:lang w:bidi="ar-EG"/>
        </w:rPr>
        <w:t xml:space="preserve">Any one not have a mode of transport </w:t>
      </w:r>
    </w:p>
    <w:p w14:paraId="1747B504" w14:textId="20E01503" w:rsidR="006D2921" w:rsidRDefault="00EB416A">
      <w:pPr>
        <w:pStyle w:val="ListParagraph"/>
        <w:numPr>
          <w:ilvl w:val="0"/>
          <w:numId w:val="7"/>
        </w:numPr>
        <w:rPr>
          <w:sz w:val="32"/>
          <w:szCs w:val="32"/>
          <w:u w:val="single"/>
          <w:lang w:bidi="ar-EG"/>
        </w:rPr>
      </w:pPr>
      <w:r>
        <w:rPr>
          <w:sz w:val="32"/>
          <w:szCs w:val="32"/>
          <w:u w:val="single"/>
          <w:lang w:bidi="ar-EG"/>
        </w:rPr>
        <w:t xml:space="preserve">For fun </w:t>
      </w:r>
    </w:p>
    <w:p w14:paraId="34F82382" w14:textId="77777777" w:rsidR="006D2921" w:rsidRDefault="006D2921">
      <w:pPr>
        <w:rPr>
          <w:sz w:val="32"/>
          <w:szCs w:val="32"/>
          <w:u w:val="single"/>
          <w:lang w:bidi="ar-EG"/>
        </w:rPr>
      </w:pPr>
    </w:p>
    <w:p w14:paraId="2E770FE3" w14:textId="77777777" w:rsidR="006D2921" w:rsidRDefault="006D2921">
      <w:pPr>
        <w:rPr>
          <w:sz w:val="32"/>
          <w:szCs w:val="32"/>
          <w:u w:val="single"/>
          <w:lang w:bidi="ar-EG"/>
        </w:rPr>
      </w:pPr>
    </w:p>
    <w:p w14:paraId="28A95341" w14:textId="77777777" w:rsidR="006D2921" w:rsidRDefault="006D2921">
      <w:pPr>
        <w:rPr>
          <w:sz w:val="32"/>
          <w:szCs w:val="32"/>
          <w:u w:val="single"/>
          <w:lang w:bidi="ar-EG"/>
        </w:rPr>
      </w:pPr>
    </w:p>
    <w:p w14:paraId="02EBABA6" w14:textId="77777777" w:rsidR="006D2921" w:rsidRDefault="006D2921">
      <w:pPr>
        <w:jc w:val="center"/>
        <w:rPr>
          <w:b/>
          <w:bCs/>
          <w:sz w:val="40"/>
          <w:szCs w:val="40"/>
        </w:rPr>
        <w:sectPr w:rsidR="006D2921">
          <w:headerReference w:type="default" r:id="rId10"/>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48AAC614" w14:textId="34163AF4" w:rsidR="006D2921" w:rsidRDefault="00000000" w:rsidP="001A3526">
      <w:pPr>
        <w:jc w:val="center"/>
        <w:rPr>
          <w:b/>
          <w:bCs/>
          <w:sz w:val="40"/>
          <w:szCs w:val="40"/>
        </w:rPr>
      </w:pPr>
      <w:r>
        <w:rPr>
          <w:b/>
          <w:bCs/>
          <w:sz w:val="40"/>
          <w:szCs w:val="40"/>
        </w:rPr>
        <w:t>Methodology</w:t>
      </w:r>
    </w:p>
    <w:p w14:paraId="5A7DD950" w14:textId="4DD04F2A" w:rsidR="006D2921" w:rsidRDefault="00EB416A" w:rsidP="00EB416A">
      <w:pPr>
        <w:rPr>
          <w:b/>
          <w:bCs/>
          <w:sz w:val="40"/>
          <w:szCs w:val="40"/>
        </w:rPr>
      </w:pPr>
      <w:r>
        <w:rPr>
          <w:b/>
          <w:bCs/>
          <w:sz w:val="40"/>
          <w:szCs w:val="40"/>
        </w:rPr>
        <w:t xml:space="preserve">Why we chosen this </w:t>
      </w:r>
      <w:r w:rsidR="00275969">
        <w:rPr>
          <w:b/>
          <w:bCs/>
          <w:sz w:val="40"/>
          <w:szCs w:val="40"/>
        </w:rPr>
        <w:t>m</w:t>
      </w:r>
      <w:r>
        <w:rPr>
          <w:b/>
          <w:bCs/>
          <w:sz w:val="40"/>
          <w:szCs w:val="40"/>
        </w:rPr>
        <w:t>ethod?</w:t>
      </w:r>
    </w:p>
    <w:p w14:paraId="1EFEDA9F" w14:textId="20FED31A" w:rsidR="00275969" w:rsidRDefault="00275969" w:rsidP="00EB416A">
      <w:pPr>
        <w:rPr>
          <w:b/>
          <w:bCs/>
          <w:sz w:val="40"/>
          <w:szCs w:val="40"/>
        </w:rPr>
      </w:pPr>
      <w:r>
        <w:rPr>
          <w:b/>
          <w:bCs/>
          <w:sz w:val="40"/>
          <w:szCs w:val="40"/>
        </w:rPr>
        <w:t xml:space="preserve">Because we have been finished the planning and analysis phases </w:t>
      </w:r>
    </w:p>
    <w:p w14:paraId="1090B3F6" w14:textId="7F64361B" w:rsidR="00275969" w:rsidRDefault="00275969" w:rsidP="00EB416A">
      <w:pPr>
        <w:rPr>
          <w:b/>
          <w:bCs/>
          <w:sz w:val="40"/>
          <w:szCs w:val="40"/>
        </w:rPr>
      </w:pPr>
      <w:r>
        <w:rPr>
          <w:b/>
          <w:bCs/>
          <w:sz w:val="40"/>
          <w:szCs w:val="40"/>
        </w:rPr>
        <w:t xml:space="preserve">And in this method we can manage all debug one by one and over control at all system </w:t>
      </w:r>
    </w:p>
    <w:p w14:paraId="0A66DD2F" w14:textId="5ED52B56" w:rsidR="00275969" w:rsidRDefault="001A3526" w:rsidP="00EB416A">
      <w:pPr>
        <w:rPr>
          <w:b/>
          <w:bCs/>
          <w:sz w:val="40"/>
          <w:szCs w:val="40"/>
        </w:rPr>
      </w:pPr>
      <w:r w:rsidRPr="00EB416A">
        <w:rPr>
          <w:b/>
          <w:bCs/>
          <w:noProof/>
          <w:sz w:val="40"/>
          <w:szCs w:val="40"/>
        </w:rPr>
        <w:drawing>
          <wp:anchor distT="0" distB="0" distL="114300" distR="114300" simplePos="0" relativeHeight="251668480" behindDoc="0" locked="0" layoutInCell="1" allowOverlap="1" wp14:anchorId="65AD3CA0" wp14:editId="0C929B25">
            <wp:simplePos x="0" y="0"/>
            <wp:positionH relativeFrom="margin">
              <wp:align>right</wp:align>
            </wp:positionH>
            <wp:positionV relativeFrom="paragraph">
              <wp:posOffset>9621</wp:posOffset>
            </wp:positionV>
            <wp:extent cx="5934974" cy="5554345"/>
            <wp:effectExtent l="0" t="0" r="889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4974" cy="5554345"/>
                    </a:xfrm>
                    <a:prstGeom prst="rect">
                      <a:avLst/>
                    </a:prstGeom>
                  </pic:spPr>
                </pic:pic>
              </a:graphicData>
            </a:graphic>
            <wp14:sizeRelH relativeFrom="page">
              <wp14:pctWidth>0</wp14:pctWidth>
            </wp14:sizeRelH>
            <wp14:sizeRelV relativeFrom="page">
              <wp14:pctHeight>0</wp14:pctHeight>
            </wp14:sizeRelV>
          </wp:anchor>
        </w:drawing>
      </w:r>
    </w:p>
    <w:p w14:paraId="2906A90E" w14:textId="77777777" w:rsidR="006D2921" w:rsidRDefault="006D2921">
      <w:pPr>
        <w:jc w:val="center"/>
        <w:rPr>
          <w:b/>
          <w:bCs/>
          <w:sz w:val="40"/>
          <w:szCs w:val="40"/>
        </w:rPr>
      </w:pPr>
    </w:p>
    <w:p w14:paraId="7F905380" w14:textId="77777777" w:rsidR="006D2921" w:rsidRDefault="006D2921">
      <w:pPr>
        <w:jc w:val="center"/>
        <w:rPr>
          <w:b/>
          <w:bCs/>
          <w:sz w:val="40"/>
          <w:szCs w:val="40"/>
        </w:rPr>
      </w:pPr>
    </w:p>
    <w:p w14:paraId="5EE05866" w14:textId="77777777" w:rsidR="006D2921" w:rsidRDefault="006D2921">
      <w:pPr>
        <w:jc w:val="center"/>
        <w:rPr>
          <w:b/>
          <w:bCs/>
          <w:sz w:val="40"/>
          <w:szCs w:val="40"/>
        </w:rPr>
      </w:pPr>
    </w:p>
    <w:p w14:paraId="5FAC277B" w14:textId="77777777" w:rsidR="006D2921" w:rsidRDefault="006D2921">
      <w:pPr>
        <w:jc w:val="center"/>
        <w:rPr>
          <w:b/>
          <w:bCs/>
          <w:sz w:val="40"/>
          <w:szCs w:val="40"/>
        </w:rPr>
      </w:pPr>
    </w:p>
    <w:p w14:paraId="6A737F22" w14:textId="77777777" w:rsidR="006D2921" w:rsidRDefault="006D2921">
      <w:pPr>
        <w:jc w:val="center"/>
        <w:rPr>
          <w:b/>
          <w:bCs/>
          <w:sz w:val="40"/>
          <w:szCs w:val="40"/>
        </w:rPr>
      </w:pPr>
    </w:p>
    <w:p w14:paraId="6BE1394E" w14:textId="77777777" w:rsidR="006D2921" w:rsidRDefault="006D2921">
      <w:pPr>
        <w:jc w:val="center"/>
        <w:rPr>
          <w:b/>
          <w:bCs/>
          <w:sz w:val="40"/>
          <w:szCs w:val="40"/>
        </w:rPr>
      </w:pPr>
    </w:p>
    <w:p w14:paraId="3A604C23" w14:textId="77777777" w:rsidR="006D2921" w:rsidRDefault="006D2921">
      <w:pPr>
        <w:jc w:val="center"/>
        <w:rPr>
          <w:b/>
          <w:bCs/>
          <w:sz w:val="40"/>
          <w:szCs w:val="40"/>
        </w:rPr>
      </w:pPr>
    </w:p>
    <w:p w14:paraId="1B55BCA6" w14:textId="77777777" w:rsidR="006D2921" w:rsidRDefault="006D2921">
      <w:pPr>
        <w:jc w:val="center"/>
        <w:rPr>
          <w:b/>
          <w:bCs/>
          <w:sz w:val="40"/>
          <w:szCs w:val="40"/>
        </w:rPr>
      </w:pPr>
    </w:p>
    <w:p w14:paraId="4332EF4A" w14:textId="77777777" w:rsidR="006D2921" w:rsidRDefault="006D2921">
      <w:pPr>
        <w:jc w:val="center"/>
        <w:rPr>
          <w:b/>
          <w:bCs/>
          <w:sz w:val="40"/>
          <w:szCs w:val="40"/>
        </w:rPr>
      </w:pPr>
    </w:p>
    <w:p w14:paraId="1412D290" w14:textId="77777777" w:rsidR="006D2921" w:rsidRDefault="006D2921">
      <w:pPr>
        <w:jc w:val="center"/>
        <w:rPr>
          <w:b/>
          <w:bCs/>
          <w:sz w:val="40"/>
          <w:szCs w:val="40"/>
        </w:rPr>
      </w:pPr>
    </w:p>
    <w:p w14:paraId="31248846" w14:textId="77777777" w:rsidR="006D2921" w:rsidRDefault="006D2921">
      <w:pPr>
        <w:jc w:val="center"/>
        <w:rPr>
          <w:b/>
          <w:bCs/>
          <w:sz w:val="40"/>
          <w:szCs w:val="40"/>
        </w:rPr>
      </w:pPr>
    </w:p>
    <w:p w14:paraId="618CB47A" w14:textId="77777777" w:rsidR="006D2921" w:rsidRDefault="006D2921">
      <w:pPr>
        <w:jc w:val="center"/>
        <w:rPr>
          <w:b/>
          <w:bCs/>
          <w:sz w:val="40"/>
          <w:szCs w:val="40"/>
        </w:rPr>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0A5F4257" w14:textId="77777777" w:rsidR="006D2921" w:rsidRDefault="00000000">
      <w:pPr>
        <w:jc w:val="center"/>
        <w:rPr>
          <w:b/>
          <w:bCs/>
          <w:sz w:val="40"/>
          <w:szCs w:val="40"/>
        </w:rPr>
      </w:pPr>
      <w:r>
        <w:rPr>
          <w:b/>
          <w:bCs/>
          <w:sz w:val="40"/>
          <w:szCs w:val="40"/>
        </w:rPr>
        <w:t xml:space="preserve">Time Estimation </w:t>
      </w:r>
    </w:p>
    <w:p w14:paraId="59D97618" w14:textId="77777777" w:rsidR="00275969" w:rsidRDefault="00275969">
      <w:pPr>
        <w:jc w:val="center"/>
        <w:rPr>
          <w:b/>
          <w:bCs/>
          <w:sz w:val="40"/>
          <w:szCs w:val="40"/>
        </w:rPr>
      </w:pPr>
    </w:p>
    <w:p w14:paraId="057E319F" w14:textId="623CDD2F" w:rsidR="00275969" w:rsidRDefault="00541EC0" w:rsidP="00541EC0">
      <w:pPr>
        <w:rPr>
          <w:b/>
          <w:bCs/>
          <w:sz w:val="40"/>
          <w:szCs w:val="40"/>
        </w:rPr>
      </w:pPr>
      <w:r>
        <w:rPr>
          <w:b/>
          <w:bCs/>
          <w:sz w:val="40"/>
          <w:szCs w:val="40"/>
        </w:rPr>
        <w:t>We may take around 100 days for finish</w:t>
      </w:r>
      <w:r w:rsidR="00FA5662">
        <w:rPr>
          <w:b/>
          <w:bCs/>
          <w:sz w:val="40"/>
          <w:szCs w:val="40"/>
        </w:rPr>
        <w:t>ed</w:t>
      </w:r>
    </w:p>
    <w:p w14:paraId="4080561D" w14:textId="591F6AF5" w:rsidR="00275969" w:rsidRDefault="00275969" w:rsidP="00275969">
      <w:pPr>
        <w:rPr>
          <w:b/>
          <w:bCs/>
          <w:sz w:val="40"/>
          <w:szCs w:val="40"/>
        </w:rPr>
      </w:pPr>
      <w:r>
        <w:rPr>
          <w:b/>
          <w:bCs/>
          <w:sz w:val="40"/>
          <w:szCs w:val="40"/>
        </w:rPr>
        <w:t xml:space="preserve">1-Planning </w:t>
      </w:r>
      <w:r w:rsidRPr="00275969">
        <w:rPr>
          <w:b/>
          <w:bCs/>
          <w:sz w:val="40"/>
          <w:szCs w:val="40"/>
        </w:rPr>
        <w:sym w:font="Wingdings" w:char="F0E0"/>
      </w:r>
      <w:r>
        <w:rPr>
          <w:b/>
          <w:bCs/>
          <w:sz w:val="40"/>
          <w:szCs w:val="40"/>
        </w:rPr>
        <w:t xml:space="preserve"> </w:t>
      </w:r>
      <w:r w:rsidR="009B2B71">
        <w:rPr>
          <w:b/>
          <w:bCs/>
          <w:sz w:val="40"/>
          <w:szCs w:val="40"/>
        </w:rPr>
        <w:t>15</w:t>
      </w:r>
      <w:r>
        <w:rPr>
          <w:b/>
          <w:bCs/>
          <w:sz w:val="40"/>
          <w:szCs w:val="40"/>
        </w:rPr>
        <w:t>%</w:t>
      </w:r>
      <w:r w:rsidR="00541EC0">
        <w:rPr>
          <w:b/>
          <w:bCs/>
          <w:sz w:val="40"/>
          <w:szCs w:val="40"/>
        </w:rPr>
        <w:t xml:space="preserve"> (</w:t>
      </w:r>
      <w:r w:rsidR="009B2B71">
        <w:rPr>
          <w:b/>
          <w:bCs/>
          <w:sz w:val="40"/>
          <w:szCs w:val="40"/>
        </w:rPr>
        <w:t>15</w:t>
      </w:r>
      <w:r w:rsidR="00541EC0">
        <w:rPr>
          <w:b/>
          <w:bCs/>
          <w:sz w:val="40"/>
          <w:szCs w:val="40"/>
        </w:rPr>
        <w:t xml:space="preserve"> Days)</w:t>
      </w:r>
    </w:p>
    <w:p w14:paraId="0DE50F15" w14:textId="77777777" w:rsidR="00275969" w:rsidRDefault="00275969" w:rsidP="00275969">
      <w:pPr>
        <w:rPr>
          <w:b/>
          <w:bCs/>
          <w:sz w:val="40"/>
          <w:szCs w:val="40"/>
        </w:rPr>
      </w:pPr>
    </w:p>
    <w:p w14:paraId="44D28CFC" w14:textId="704E9C49" w:rsidR="00275969" w:rsidRDefault="00275969" w:rsidP="00275969">
      <w:pPr>
        <w:rPr>
          <w:b/>
          <w:bCs/>
          <w:sz w:val="40"/>
          <w:szCs w:val="40"/>
        </w:rPr>
      </w:pPr>
      <w:r>
        <w:rPr>
          <w:b/>
          <w:bCs/>
          <w:sz w:val="40"/>
          <w:szCs w:val="40"/>
        </w:rPr>
        <w:t xml:space="preserve">2-Analysis </w:t>
      </w:r>
      <w:r w:rsidRPr="00275969">
        <w:rPr>
          <w:b/>
          <w:bCs/>
          <w:sz w:val="40"/>
          <w:szCs w:val="40"/>
        </w:rPr>
        <w:sym w:font="Wingdings" w:char="F0E0"/>
      </w:r>
      <w:r w:rsidR="009B2B71">
        <w:rPr>
          <w:b/>
          <w:bCs/>
          <w:sz w:val="40"/>
          <w:szCs w:val="40"/>
        </w:rPr>
        <w:t>35</w:t>
      </w:r>
      <w:r>
        <w:rPr>
          <w:b/>
          <w:bCs/>
          <w:sz w:val="40"/>
          <w:szCs w:val="40"/>
        </w:rPr>
        <w:t>%</w:t>
      </w:r>
      <w:r w:rsidR="00541EC0">
        <w:rPr>
          <w:b/>
          <w:bCs/>
          <w:sz w:val="40"/>
          <w:szCs w:val="40"/>
        </w:rPr>
        <w:t xml:space="preserve"> (</w:t>
      </w:r>
      <w:r w:rsidR="009B2B71">
        <w:rPr>
          <w:b/>
          <w:bCs/>
          <w:sz w:val="40"/>
          <w:szCs w:val="40"/>
        </w:rPr>
        <w:t>35</w:t>
      </w:r>
      <w:r w:rsidR="00541EC0">
        <w:rPr>
          <w:b/>
          <w:bCs/>
          <w:sz w:val="40"/>
          <w:szCs w:val="40"/>
        </w:rPr>
        <w:t xml:space="preserve"> Days)</w:t>
      </w:r>
    </w:p>
    <w:p w14:paraId="6C6D742C" w14:textId="77777777" w:rsidR="00275969" w:rsidRDefault="00275969" w:rsidP="00275969">
      <w:pPr>
        <w:rPr>
          <w:b/>
          <w:bCs/>
          <w:sz w:val="40"/>
          <w:szCs w:val="40"/>
        </w:rPr>
      </w:pPr>
    </w:p>
    <w:p w14:paraId="6DF49E5C" w14:textId="1C92C176" w:rsidR="00275969" w:rsidRDefault="00275969" w:rsidP="00275969">
      <w:pPr>
        <w:rPr>
          <w:b/>
          <w:bCs/>
          <w:sz w:val="40"/>
          <w:szCs w:val="40"/>
        </w:rPr>
        <w:sectPr w:rsidR="0027596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b/>
          <w:bCs/>
          <w:sz w:val="40"/>
          <w:szCs w:val="40"/>
        </w:rPr>
        <w:t xml:space="preserve">3-Desigen </w:t>
      </w:r>
      <w:r w:rsidRPr="00275969">
        <w:rPr>
          <w:b/>
          <w:bCs/>
          <w:sz w:val="40"/>
          <w:szCs w:val="40"/>
        </w:rPr>
        <w:sym w:font="Wingdings" w:char="F0E0"/>
      </w:r>
      <w:r w:rsidR="00B02CAC">
        <w:rPr>
          <w:b/>
          <w:bCs/>
          <w:sz w:val="40"/>
          <w:szCs w:val="40"/>
        </w:rPr>
        <w:t>50</w:t>
      </w:r>
      <w:r>
        <w:rPr>
          <w:b/>
          <w:bCs/>
          <w:sz w:val="40"/>
          <w:szCs w:val="40"/>
        </w:rPr>
        <w:t>%</w:t>
      </w:r>
      <w:r w:rsidR="00541EC0">
        <w:rPr>
          <w:b/>
          <w:bCs/>
          <w:sz w:val="40"/>
          <w:szCs w:val="40"/>
        </w:rPr>
        <w:t xml:space="preserve"> (</w:t>
      </w:r>
      <w:r w:rsidR="00B02CAC">
        <w:rPr>
          <w:b/>
          <w:bCs/>
          <w:sz w:val="40"/>
          <w:szCs w:val="40"/>
        </w:rPr>
        <w:t>50</w:t>
      </w:r>
      <w:r w:rsidR="00541EC0">
        <w:rPr>
          <w:b/>
          <w:bCs/>
          <w:sz w:val="40"/>
          <w:szCs w:val="40"/>
        </w:rPr>
        <w:t xml:space="preserve"> days</w:t>
      </w:r>
      <w:r w:rsidR="009B2B71">
        <w:rPr>
          <w:b/>
          <w:bCs/>
          <w:sz w:val="40"/>
          <w:szCs w:val="40"/>
        </w:rPr>
        <w:t>)</w:t>
      </w:r>
    </w:p>
    <w:p w14:paraId="5C6C1ACB" w14:textId="443A2BFD" w:rsidR="006D2921" w:rsidRDefault="006D2921">
      <w:pPr>
        <w:jc w:val="both"/>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43C67B3F"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3A4CC2D3" w14:textId="031ABF5E" w:rsidR="006D2921" w:rsidRDefault="000108AF" w:rsidP="000108AF">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Project planning and description</w:t>
            </w:r>
          </w:p>
        </w:tc>
        <w:tc>
          <w:tcPr>
            <w:tcW w:w="4800" w:type="dxa"/>
          </w:tcPr>
          <w:p w14:paraId="2DDAF3C4"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771346D6"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072FFF2" w14:textId="3FCC0BCC"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hint="eastAsia"/>
                <w:sz w:val="28"/>
                <w:szCs w:val="28"/>
                <w:rtl/>
              </w:rPr>
              <w:t>‏</w:t>
            </w:r>
            <w:r>
              <w:rPr>
                <w:rFonts w:ascii="Arial" w:eastAsia="Times New Roman" w:hAnsi="Arial" w:cs="Arial"/>
                <w:sz w:val="28"/>
                <w:szCs w:val="28"/>
              </w:rPr>
              <w:t>1</w:t>
            </w:r>
            <w:r>
              <w:rPr>
                <w:rFonts w:ascii="Arial" w:eastAsia="Times New Roman" w:hAnsi="Arial" w:cs="Arial"/>
                <w:sz w:val="28"/>
                <w:szCs w:val="28"/>
                <w:rtl/>
              </w:rPr>
              <w:t>0‏/03‏/2023</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6D1BB82"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16C84F4F"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9916D10" w14:textId="1E038470"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hint="eastAsia"/>
                <w:sz w:val="28"/>
                <w:szCs w:val="28"/>
                <w:rtl/>
              </w:rPr>
              <w:t>‏</w:t>
            </w:r>
            <w:r>
              <w:rPr>
                <w:rFonts w:ascii="Arial" w:eastAsia="Times New Roman" w:hAnsi="Arial" w:cs="Arial"/>
                <w:sz w:val="28"/>
                <w:szCs w:val="28"/>
                <w:rtl/>
              </w:rPr>
              <w:t>07‏/03‏/2023</w:t>
            </w:r>
          </w:p>
        </w:tc>
        <w:tc>
          <w:tcPr>
            <w:tcW w:w="4800" w:type="dxa"/>
            <w:tcBorders>
              <w:top w:val="single" w:sz="8" w:space="0" w:color="9BBB59" w:themeColor="accent3"/>
              <w:bottom w:val="single" w:sz="8" w:space="0" w:color="9BBB59" w:themeColor="accent3"/>
              <w:right w:val="single" w:sz="8" w:space="0" w:color="9BBB59" w:themeColor="accent3"/>
            </w:tcBorders>
          </w:tcPr>
          <w:p w14:paraId="1B11D941"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2D781AFE"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D97421F" w14:textId="70E7B10A"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Yousef</w:t>
            </w:r>
            <w:r w:rsidR="00DB19D1">
              <w:rPr>
                <w:rFonts w:ascii="Arial" w:eastAsia="Times New Roman" w:hAnsi="Arial" w:cs="Arial"/>
                <w:sz w:val="28"/>
                <w:szCs w:val="28"/>
              </w:rPr>
              <w:t xml:space="preserve"> mohammed</w:t>
            </w:r>
            <w:r>
              <w:rPr>
                <w:rFonts w:ascii="Arial" w:eastAsia="Times New Roman" w:hAnsi="Arial" w:cs="Arial"/>
                <w:sz w:val="28"/>
                <w:szCs w:val="28"/>
              </w:rPr>
              <w:t xml:space="preserve"> , Nada</w:t>
            </w:r>
            <w:r w:rsidR="00DB19D1">
              <w:rPr>
                <w:rFonts w:ascii="Arial" w:eastAsia="Times New Roman" w:hAnsi="Arial" w:cs="Arial"/>
                <w:sz w:val="28"/>
                <w:szCs w:val="28"/>
              </w:rPr>
              <w:t xml:space="preserve"> ahmed</w:t>
            </w:r>
            <w:r>
              <w:rPr>
                <w:rFonts w:ascii="Arial" w:eastAsia="Times New Roman" w:hAnsi="Arial" w:cs="Arial"/>
                <w:sz w:val="28"/>
                <w:szCs w:val="28"/>
              </w:rPr>
              <w:t>, Nourhan</w:t>
            </w:r>
            <w:r w:rsidR="00DB19D1">
              <w:rPr>
                <w:rFonts w:ascii="Arial" w:eastAsia="Times New Roman" w:hAnsi="Arial" w:cs="Arial"/>
                <w:sz w:val="28"/>
                <w:szCs w:val="28"/>
              </w:rPr>
              <w:t xml:space="preserve"> khaled</w:t>
            </w:r>
            <w:r>
              <w:rPr>
                <w:rFonts w:ascii="Arial" w:eastAsia="Times New Roman" w:hAnsi="Arial" w:cs="Arial"/>
                <w:sz w:val="28"/>
                <w:szCs w:val="28"/>
              </w:rPr>
              <w:t xml:space="preserve"> , Wahid</w:t>
            </w:r>
            <w:r w:rsidR="00DB19D1">
              <w:rPr>
                <w:rFonts w:ascii="Arial" w:eastAsia="Times New Roman" w:hAnsi="Arial" w:cs="Arial"/>
                <w:sz w:val="28"/>
                <w:szCs w:val="28"/>
              </w:rPr>
              <w:t xml:space="preserve"> ali</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ED0707C"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7F3FE390"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73B042DC" w14:textId="511130C3"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High</w:t>
            </w:r>
          </w:p>
        </w:tc>
        <w:tc>
          <w:tcPr>
            <w:tcW w:w="4800" w:type="dxa"/>
            <w:tcBorders>
              <w:top w:val="single" w:sz="8" w:space="0" w:color="9BBB59" w:themeColor="accent3"/>
              <w:bottom w:val="single" w:sz="8" w:space="0" w:color="9BBB59" w:themeColor="accent3"/>
              <w:right w:val="single" w:sz="8" w:space="0" w:color="9BBB59" w:themeColor="accent3"/>
            </w:tcBorders>
          </w:tcPr>
          <w:p w14:paraId="4C01E1CA"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28AAC496"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109FBB4" w14:textId="06D102DB"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 xml:space="preserve">MS word </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70A13EB"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6F8C68F2"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A447A65" w14:textId="5BCDEDAE"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7 Days</w:t>
            </w:r>
          </w:p>
        </w:tc>
        <w:tc>
          <w:tcPr>
            <w:tcW w:w="4800" w:type="dxa"/>
            <w:tcBorders>
              <w:top w:val="single" w:sz="8" w:space="0" w:color="9BBB59" w:themeColor="accent3"/>
              <w:bottom w:val="single" w:sz="8" w:space="0" w:color="9BBB59" w:themeColor="accent3"/>
              <w:right w:val="single" w:sz="8" w:space="0" w:color="9BBB59" w:themeColor="accent3"/>
            </w:tcBorders>
          </w:tcPr>
          <w:p w14:paraId="70184E9A"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35AF44EF"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8A3079E" w14:textId="3665F7E5"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3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1683468"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1FF465C9"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7"/>
        <w:gridCol w:w="4793"/>
      </w:tblGrid>
      <w:tr w:rsidR="006D2921" w14:paraId="1757A830" w14:textId="77777777" w:rsidTr="000108A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7" w:type="dxa"/>
            <w:tcBorders>
              <w:right w:val="single" w:sz="8" w:space="0" w:color="9BBB59" w:themeColor="accent3"/>
            </w:tcBorders>
          </w:tcPr>
          <w:p w14:paraId="7DF18524" w14:textId="032D610B" w:rsidR="006D2921" w:rsidRDefault="000108AF" w:rsidP="000108AF">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System request</w:t>
            </w:r>
          </w:p>
        </w:tc>
        <w:tc>
          <w:tcPr>
            <w:tcW w:w="4793" w:type="dxa"/>
          </w:tcPr>
          <w:p w14:paraId="358DADF7"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2A9FB586"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8DBE98B" w14:textId="406CD0B5"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2023/3/3</w:t>
            </w:r>
          </w:p>
        </w:tc>
        <w:tc>
          <w:tcPr>
            <w:tcW w:w="4793"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79B4480"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1A045EDA"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C03930C" w14:textId="73CD6D53" w:rsidR="006D2921" w:rsidRDefault="000108AF"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w:t>
            </w:r>
            <w:r w:rsidR="00C3352A">
              <w:rPr>
                <w:rFonts w:ascii="Arial" w:eastAsia="Times New Roman" w:hAnsi="Arial" w:cs="Arial"/>
                <w:sz w:val="28"/>
                <w:szCs w:val="28"/>
              </w:rPr>
              <w:t>/7</w:t>
            </w:r>
          </w:p>
        </w:tc>
        <w:tc>
          <w:tcPr>
            <w:tcW w:w="4793" w:type="dxa"/>
            <w:tcBorders>
              <w:top w:val="single" w:sz="8" w:space="0" w:color="9BBB59" w:themeColor="accent3"/>
              <w:bottom w:val="single" w:sz="8" w:space="0" w:color="9BBB59" w:themeColor="accent3"/>
              <w:right w:val="single" w:sz="8" w:space="0" w:color="9BBB59" w:themeColor="accent3"/>
            </w:tcBorders>
          </w:tcPr>
          <w:p w14:paraId="402D0422"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0B45CEB1"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4B78426" w14:textId="7463BBF3"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Wahid</w:t>
            </w:r>
            <w:r w:rsidR="00DB19D1">
              <w:rPr>
                <w:rFonts w:ascii="Arial" w:eastAsia="Times New Roman" w:hAnsi="Arial" w:cs="Arial"/>
                <w:sz w:val="28"/>
                <w:szCs w:val="28"/>
              </w:rPr>
              <w:t xml:space="preserve"> ali</w:t>
            </w:r>
            <w:r>
              <w:rPr>
                <w:rFonts w:ascii="Arial" w:eastAsia="Times New Roman" w:hAnsi="Arial" w:cs="Arial"/>
                <w:sz w:val="28"/>
                <w:szCs w:val="28"/>
              </w:rPr>
              <w:t xml:space="preserve"> , Nourhan</w:t>
            </w:r>
            <w:r w:rsidR="00DB19D1">
              <w:rPr>
                <w:rFonts w:ascii="Arial" w:eastAsia="Times New Roman" w:hAnsi="Arial" w:cs="Arial"/>
                <w:sz w:val="28"/>
                <w:szCs w:val="28"/>
              </w:rPr>
              <w:t xml:space="preserve"> khaled</w:t>
            </w:r>
          </w:p>
        </w:tc>
        <w:tc>
          <w:tcPr>
            <w:tcW w:w="4793"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F556D0F"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2B5917AD"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101701B1" w14:textId="2C762F53"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High</w:t>
            </w:r>
          </w:p>
        </w:tc>
        <w:tc>
          <w:tcPr>
            <w:tcW w:w="4793" w:type="dxa"/>
            <w:tcBorders>
              <w:top w:val="single" w:sz="8" w:space="0" w:color="9BBB59" w:themeColor="accent3"/>
              <w:bottom w:val="single" w:sz="8" w:space="0" w:color="9BBB59" w:themeColor="accent3"/>
              <w:right w:val="single" w:sz="8" w:space="0" w:color="9BBB59" w:themeColor="accent3"/>
            </w:tcBorders>
          </w:tcPr>
          <w:p w14:paraId="5DA8AF4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477491D3"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3EE1C5F" w14:textId="69B5D509"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MS word</w:t>
            </w:r>
          </w:p>
        </w:tc>
        <w:tc>
          <w:tcPr>
            <w:tcW w:w="4793"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0C317CB"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32D1D696"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5E0B25A4" w14:textId="44980789"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5 Days</w:t>
            </w:r>
          </w:p>
        </w:tc>
        <w:tc>
          <w:tcPr>
            <w:tcW w:w="4793" w:type="dxa"/>
            <w:tcBorders>
              <w:top w:val="single" w:sz="8" w:space="0" w:color="9BBB59" w:themeColor="accent3"/>
              <w:bottom w:val="single" w:sz="8" w:space="0" w:color="9BBB59" w:themeColor="accent3"/>
              <w:right w:val="single" w:sz="8" w:space="0" w:color="9BBB59" w:themeColor="accent3"/>
            </w:tcBorders>
          </w:tcPr>
          <w:p w14:paraId="6CAFE42F"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15ED225C" w14:textId="77777777" w:rsidTr="000108AF">
        <w:trPr>
          <w:trHeight w:val="227"/>
        </w:trPr>
        <w:tc>
          <w:tcPr>
            <w:cnfStyle w:val="001000000000" w:firstRow="0" w:lastRow="0" w:firstColumn="1" w:lastColumn="0" w:oddVBand="0" w:evenVBand="0" w:oddHBand="0" w:evenHBand="0" w:firstRowFirstColumn="0" w:firstRowLastColumn="0" w:lastRowFirstColumn="0" w:lastRowLastColumn="0"/>
            <w:tcW w:w="4807"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722078B" w14:textId="77D77BC4" w:rsidR="006D2921" w:rsidRDefault="00C3352A" w:rsidP="000108AF">
            <w:pPr>
              <w:bidi/>
              <w:spacing w:after="0" w:line="240" w:lineRule="auto"/>
              <w:jc w:val="center"/>
              <w:rPr>
                <w:rFonts w:ascii="Arial" w:eastAsia="Times New Roman" w:hAnsi="Arial" w:cs="Arial"/>
                <w:sz w:val="28"/>
                <w:szCs w:val="28"/>
              </w:rPr>
            </w:pPr>
            <w:r>
              <w:rPr>
                <w:rFonts w:ascii="Arial" w:eastAsia="Times New Roman" w:hAnsi="Arial" w:cs="Arial"/>
                <w:sz w:val="28"/>
                <w:szCs w:val="28"/>
              </w:rPr>
              <w:t>1 Day</w:t>
            </w:r>
          </w:p>
        </w:tc>
        <w:tc>
          <w:tcPr>
            <w:tcW w:w="4793"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F882B2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454BE210"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4388CC4E"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0B2C53F6" w14:textId="432C36E8" w:rsidR="006D2921" w:rsidRDefault="00C3352A" w:rsidP="00C3352A">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 xml:space="preserve">Feasibility study  </w:t>
            </w:r>
          </w:p>
        </w:tc>
        <w:tc>
          <w:tcPr>
            <w:tcW w:w="4800" w:type="dxa"/>
          </w:tcPr>
          <w:p w14:paraId="3E9DB72B"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1F67BBCC"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212A473" w14:textId="48444EFE"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2023/3/4</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03BC0FE"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0C5B2606"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699C4DAF" w14:textId="5ED68B0F"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2023/3/7</w:t>
            </w:r>
          </w:p>
        </w:tc>
        <w:tc>
          <w:tcPr>
            <w:tcW w:w="4800" w:type="dxa"/>
            <w:tcBorders>
              <w:top w:val="single" w:sz="8" w:space="0" w:color="9BBB59" w:themeColor="accent3"/>
              <w:bottom w:val="single" w:sz="8" w:space="0" w:color="9BBB59" w:themeColor="accent3"/>
              <w:right w:val="single" w:sz="8" w:space="0" w:color="9BBB59" w:themeColor="accent3"/>
            </w:tcBorders>
          </w:tcPr>
          <w:p w14:paraId="2C5D24D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6B5C5987"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FCE6675" w14:textId="5F20769F"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Wahid</w:t>
            </w:r>
            <w:r w:rsidR="00DB19D1">
              <w:rPr>
                <w:rFonts w:ascii="Arial" w:eastAsia="Times New Roman" w:hAnsi="Arial" w:cs="Arial"/>
                <w:sz w:val="28"/>
                <w:szCs w:val="28"/>
              </w:rPr>
              <w:t xml:space="preserve"> ali</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C3D6BC6"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795D1D08"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50E37EA3" w14:textId="4D417F86" w:rsidR="006D2921" w:rsidRDefault="00FC23B7"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High</w:t>
            </w:r>
          </w:p>
        </w:tc>
        <w:tc>
          <w:tcPr>
            <w:tcW w:w="4800" w:type="dxa"/>
            <w:tcBorders>
              <w:top w:val="single" w:sz="8" w:space="0" w:color="9BBB59" w:themeColor="accent3"/>
              <w:bottom w:val="single" w:sz="8" w:space="0" w:color="9BBB59" w:themeColor="accent3"/>
              <w:right w:val="single" w:sz="8" w:space="0" w:color="9BBB59" w:themeColor="accent3"/>
            </w:tcBorders>
          </w:tcPr>
          <w:p w14:paraId="427E10F3"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71EC382F"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42FA52F" w14:textId="25F707EA"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 xml:space="preserve">MS word </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2E0B77E"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3F2168CC"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0E3453FF" w14:textId="2616F8C6"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3 Days</w:t>
            </w:r>
          </w:p>
        </w:tc>
        <w:tc>
          <w:tcPr>
            <w:tcW w:w="4800" w:type="dxa"/>
            <w:tcBorders>
              <w:top w:val="single" w:sz="8" w:space="0" w:color="9BBB59" w:themeColor="accent3"/>
              <w:bottom w:val="single" w:sz="8" w:space="0" w:color="9BBB59" w:themeColor="accent3"/>
              <w:right w:val="single" w:sz="8" w:space="0" w:color="9BBB59" w:themeColor="accent3"/>
            </w:tcBorders>
          </w:tcPr>
          <w:p w14:paraId="088706E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53298830"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FBE2482" w14:textId="61448F65"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3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C8B9D9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7B5A8D93" w14:textId="77777777" w:rsidR="006D2921" w:rsidRDefault="006D2921">
      <w:pPr>
        <w:jc w:val="center"/>
        <w:rPr>
          <w:b/>
          <w:bCs/>
          <w:sz w:val="40"/>
          <w:szCs w:val="40"/>
        </w:rPr>
      </w:pPr>
    </w:p>
    <w:p w14:paraId="5BF62F12"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72BBB111"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0E78AA52" w14:textId="775E549B" w:rsidR="006D2921" w:rsidRDefault="00C3352A" w:rsidP="00C3352A">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 xml:space="preserve">Methodology </w:t>
            </w:r>
          </w:p>
        </w:tc>
        <w:tc>
          <w:tcPr>
            <w:tcW w:w="4800" w:type="dxa"/>
          </w:tcPr>
          <w:p w14:paraId="462ACB07"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1758A5E4"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584DE1A" w14:textId="48D8E90D"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2023/3/1</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54947E9"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44E3696E"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EE0D333" w14:textId="38ADAB26"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2023/3/6</w:t>
            </w:r>
          </w:p>
        </w:tc>
        <w:tc>
          <w:tcPr>
            <w:tcW w:w="4800" w:type="dxa"/>
            <w:tcBorders>
              <w:top w:val="single" w:sz="8" w:space="0" w:color="9BBB59" w:themeColor="accent3"/>
              <w:bottom w:val="single" w:sz="8" w:space="0" w:color="9BBB59" w:themeColor="accent3"/>
              <w:right w:val="single" w:sz="8" w:space="0" w:color="9BBB59" w:themeColor="accent3"/>
            </w:tcBorders>
          </w:tcPr>
          <w:p w14:paraId="52132E48"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1582BF5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635082AA" w14:textId="2A30CC33"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Nourhan</w:t>
            </w:r>
            <w:r w:rsidR="00DB19D1">
              <w:rPr>
                <w:rFonts w:ascii="Arial" w:eastAsia="Times New Roman" w:hAnsi="Arial" w:cs="Arial"/>
                <w:sz w:val="28"/>
                <w:szCs w:val="28"/>
              </w:rPr>
              <w:t xml:space="preserve"> Khaled </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2B1AE91"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1F53A1F8"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53F3AEE5" w14:textId="3FCFA4FF"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High</w:t>
            </w:r>
          </w:p>
        </w:tc>
        <w:tc>
          <w:tcPr>
            <w:tcW w:w="4800" w:type="dxa"/>
            <w:tcBorders>
              <w:top w:val="single" w:sz="8" w:space="0" w:color="9BBB59" w:themeColor="accent3"/>
              <w:bottom w:val="single" w:sz="8" w:space="0" w:color="9BBB59" w:themeColor="accent3"/>
              <w:right w:val="single" w:sz="8" w:space="0" w:color="9BBB59" w:themeColor="accent3"/>
            </w:tcBorders>
          </w:tcPr>
          <w:p w14:paraId="468960CE"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4DA4381F"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6679667B" w14:textId="75461E8C"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Methodology &amp; MS word</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A5D7026"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72F7944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009E0B1" w14:textId="6BEFD519"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6 Days</w:t>
            </w:r>
          </w:p>
        </w:tc>
        <w:tc>
          <w:tcPr>
            <w:tcW w:w="4800" w:type="dxa"/>
            <w:tcBorders>
              <w:top w:val="single" w:sz="8" w:space="0" w:color="9BBB59" w:themeColor="accent3"/>
              <w:bottom w:val="single" w:sz="8" w:space="0" w:color="9BBB59" w:themeColor="accent3"/>
              <w:right w:val="single" w:sz="8" w:space="0" w:color="9BBB59" w:themeColor="accent3"/>
            </w:tcBorders>
          </w:tcPr>
          <w:p w14:paraId="05FDC191"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113CA41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F00D910" w14:textId="45CCE225" w:rsidR="006D2921" w:rsidRDefault="00C3352A"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3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E94102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5E703DB4"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4AC0A9A1"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12FC0E71" w14:textId="74C9E9E6" w:rsidR="006D2921" w:rsidRDefault="00B02CAC" w:rsidP="00C3352A">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Pert chart</w:t>
            </w:r>
          </w:p>
        </w:tc>
        <w:tc>
          <w:tcPr>
            <w:tcW w:w="4800" w:type="dxa"/>
          </w:tcPr>
          <w:p w14:paraId="6AC2B5AD"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220B4DE5"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C386206" w14:textId="28993561"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20230/3/5</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A156687"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5F4DB84B"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26B7FF9E" w14:textId="1FDD8F0C"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2023/3/7</w:t>
            </w:r>
          </w:p>
        </w:tc>
        <w:tc>
          <w:tcPr>
            <w:tcW w:w="4800" w:type="dxa"/>
            <w:tcBorders>
              <w:top w:val="single" w:sz="8" w:space="0" w:color="9BBB59" w:themeColor="accent3"/>
              <w:bottom w:val="single" w:sz="8" w:space="0" w:color="9BBB59" w:themeColor="accent3"/>
              <w:right w:val="single" w:sz="8" w:space="0" w:color="9BBB59" w:themeColor="accent3"/>
            </w:tcBorders>
          </w:tcPr>
          <w:p w14:paraId="7BD6176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71DE95C5"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3A3ED49" w14:textId="138A63B0"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Nada</w:t>
            </w:r>
            <w:r w:rsidR="00DB19D1">
              <w:rPr>
                <w:rFonts w:ascii="Arial" w:eastAsia="Times New Roman" w:hAnsi="Arial" w:cs="Arial"/>
                <w:sz w:val="28"/>
                <w:szCs w:val="28"/>
              </w:rPr>
              <w:t xml:space="preserve"> ahmed</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2D2F3C6"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308786C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0324922B" w14:textId="1526BB92"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Medium</w:t>
            </w:r>
          </w:p>
        </w:tc>
        <w:tc>
          <w:tcPr>
            <w:tcW w:w="4800" w:type="dxa"/>
            <w:tcBorders>
              <w:top w:val="single" w:sz="8" w:space="0" w:color="9BBB59" w:themeColor="accent3"/>
              <w:bottom w:val="single" w:sz="8" w:space="0" w:color="9BBB59" w:themeColor="accent3"/>
              <w:right w:val="single" w:sz="8" w:space="0" w:color="9BBB59" w:themeColor="accent3"/>
            </w:tcBorders>
          </w:tcPr>
          <w:p w14:paraId="2D083FE2"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01C34033"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A4ABB03" w14:textId="32C0A455" w:rsidR="006D2921" w:rsidRDefault="00B02CAC" w:rsidP="00C3352A">
            <w:pPr>
              <w:bidi/>
              <w:spacing w:after="0" w:line="240" w:lineRule="auto"/>
              <w:jc w:val="center"/>
              <w:rPr>
                <w:rFonts w:ascii="Arial" w:eastAsia="Times New Roman" w:hAnsi="Arial" w:cs="Arial"/>
                <w:sz w:val="28"/>
                <w:szCs w:val="28"/>
              </w:rPr>
            </w:pPr>
            <w:r>
              <w:rPr>
                <w:rFonts w:ascii="Arial" w:eastAsia="Times New Roman" w:hAnsi="Arial" w:cs="Arial"/>
                <w:sz w:val="28"/>
                <w:szCs w:val="28"/>
              </w:rPr>
              <w:t xml:space="preserve">MS word </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FF554C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B02CAC" w14:paraId="7C8B374A"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A82A497" w14:textId="31A96B3C" w:rsidR="00B02CAC" w:rsidRDefault="00B02CAC"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 Days</w:t>
            </w:r>
          </w:p>
        </w:tc>
        <w:tc>
          <w:tcPr>
            <w:tcW w:w="4800" w:type="dxa"/>
            <w:tcBorders>
              <w:top w:val="single" w:sz="8" w:space="0" w:color="9BBB59" w:themeColor="accent3"/>
              <w:bottom w:val="single" w:sz="8" w:space="0" w:color="9BBB59" w:themeColor="accent3"/>
              <w:right w:val="single" w:sz="8" w:space="0" w:color="9BBB59" w:themeColor="accent3"/>
            </w:tcBorders>
          </w:tcPr>
          <w:p w14:paraId="40F11A50" w14:textId="77777777" w:rsidR="00B02CAC" w:rsidRDefault="00B02CAC" w:rsidP="00B02CAC">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B02CAC" w14:paraId="79346054"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3D515FC" w14:textId="2447E4EB" w:rsidR="00B02CAC"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0B92104" w14:textId="77777777" w:rsidR="00B02CAC" w:rsidRDefault="00B02CAC" w:rsidP="00B02CAC">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69607A76" w14:textId="77777777" w:rsidR="006D2921" w:rsidRDefault="006D2921">
      <w:pPr>
        <w:jc w:val="center"/>
        <w:rPr>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6D2921" w14:paraId="4EA56139" w14:textId="77777777" w:rsidTr="006D292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3546FC20" w14:textId="623BDCE8" w:rsidR="006D2921" w:rsidRDefault="00B02CAC" w:rsidP="00B02CAC">
            <w:pPr>
              <w:bidi/>
              <w:spacing w:after="0" w:line="240" w:lineRule="auto"/>
              <w:jc w:val="center"/>
              <w:rPr>
                <w:rFonts w:ascii="Arial" w:eastAsia="Times New Roman" w:hAnsi="Arial" w:cs="Arial"/>
                <w:b w:val="0"/>
                <w:bCs w:val="0"/>
                <w:sz w:val="28"/>
                <w:szCs w:val="28"/>
              </w:rPr>
            </w:pPr>
            <w:r>
              <w:rPr>
                <w:rFonts w:ascii="Arial" w:eastAsia="Times New Roman" w:hAnsi="Arial" w:cs="Arial"/>
                <w:b w:val="0"/>
                <w:bCs w:val="0"/>
                <w:sz w:val="28"/>
                <w:szCs w:val="28"/>
              </w:rPr>
              <w:t>Gant chart</w:t>
            </w:r>
          </w:p>
        </w:tc>
        <w:tc>
          <w:tcPr>
            <w:tcW w:w="4800" w:type="dxa"/>
          </w:tcPr>
          <w:p w14:paraId="7F4329BE" w14:textId="77777777" w:rsidR="006D2921" w:rsidRDefault="00000000">
            <w:pPr>
              <w:bidi/>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rPr>
            </w:pPr>
            <w:r>
              <w:rPr>
                <w:rFonts w:ascii="Calibri" w:eastAsia="Times New Roman" w:hAnsi="Calibri" w:cs="Calibri"/>
                <w:color w:val="000000" w:themeColor="dark1"/>
                <w:kern w:val="24"/>
                <w:sz w:val="28"/>
                <w:szCs w:val="28"/>
              </w:rPr>
              <w:t>Name of Task</w:t>
            </w:r>
          </w:p>
        </w:tc>
      </w:tr>
      <w:tr w:rsidR="006D2921" w14:paraId="650654BB"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98FA3A5" w14:textId="5759BC4A" w:rsidR="006D2921" w:rsidRDefault="00B02CAC"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2023/3/5</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685C5E9"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Start Date</w:t>
            </w:r>
          </w:p>
        </w:tc>
      </w:tr>
      <w:tr w:rsidR="006D2921" w14:paraId="664EA4FE"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3EED8903" w14:textId="4B36454C"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2023/3/7</w:t>
            </w:r>
          </w:p>
        </w:tc>
        <w:tc>
          <w:tcPr>
            <w:tcW w:w="4800" w:type="dxa"/>
            <w:tcBorders>
              <w:top w:val="single" w:sz="8" w:space="0" w:color="9BBB59" w:themeColor="accent3"/>
              <w:bottom w:val="single" w:sz="8" w:space="0" w:color="9BBB59" w:themeColor="accent3"/>
              <w:right w:val="single" w:sz="8" w:space="0" w:color="9BBB59" w:themeColor="accent3"/>
            </w:tcBorders>
          </w:tcPr>
          <w:p w14:paraId="39AE1454"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End Date</w:t>
            </w:r>
          </w:p>
        </w:tc>
      </w:tr>
      <w:tr w:rsidR="006D2921" w14:paraId="19829FD0"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721C933D" w14:textId="3C1D4277"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Yousef</w:t>
            </w:r>
            <w:r w:rsidR="00DB19D1">
              <w:rPr>
                <w:rFonts w:ascii="Arial" w:eastAsia="Times New Roman" w:hAnsi="Arial" w:cs="Arial"/>
                <w:sz w:val="28"/>
                <w:szCs w:val="28"/>
              </w:rPr>
              <w:t xml:space="preserve"> mohammed</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D498BBD"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Person assigned to task</w:t>
            </w:r>
          </w:p>
        </w:tc>
      </w:tr>
      <w:tr w:rsidR="006D2921" w14:paraId="43B5B578"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339B359" w14:textId="03C42A4E"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 xml:space="preserve">Medium </w:t>
            </w:r>
          </w:p>
        </w:tc>
        <w:tc>
          <w:tcPr>
            <w:tcW w:w="4800" w:type="dxa"/>
            <w:tcBorders>
              <w:top w:val="single" w:sz="8" w:space="0" w:color="9BBB59" w:themeColor="accent3"/>
              <w:bottom w:val="single" w:sz="8" w:space="0" w:color="9BBB59" w:themeColor="accent3"/>
              <w:right w:val="single" w:sz="8" w:space="0" w:color="9BBB59" w:themeColor="accent3"/>
            </w:tcBorders>
          </w:tcPr>
          <w:p w14:paraId="17A22D6F"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Priority</w:t>
            </w:r>
          </w:p>
        </w:tc>
      </w:tr>
      <w:tr w:rsidR="006D2921" w14:paraId="6DC8AFA6"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2CFF94A3" w14:textId="308C5D5D"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MS word &amp; Gant chart maker</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63F5F519"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Resources Needed</w:t>
            </w:r>
          </w:p>
        </w:tc>
      </w:tr>
      <w:tr w:rsidR="006D2921" w14:paraId="5D4F7803"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7075EE7" w14:textId="1AD76AB9"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 Days</w:t>
            </w:r>
          </w:p>
        </w:tc>
        <w:tc>
          <w:tcPr>
            <w:tcW w:w="4800" w:type="dxa"/>
            <w:tcBorders>
              <w:top w:val="single" w:sz="8" w:space="0" w:color="9BBB59" w:themeColor="accent3"/>
              <w:bottom w:val="single" w:sz="8" w:space="0" w:color="9BBB59" w:themeColor="accent3"/>
              <w:right w:val="single" w:sz="8" w:space="0" w:color="9BBB59" w:themeColor="accent3"/>
            </w:tcBorders>
          </w:tcPr>
          <w:p w14:paraId="00D09778"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Estimated Time</w:t>
            </w:r>
          </w:p>
        </w:tc>
      </w:tr>
      <w:tr w:rsidR="006D2921" w14:paraId="584F494C" w14:textId="77777777" w:rsidTr="006D2921">
        <w:trPr>
          <w:trHeight w:val="227"/>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CBBE561" w14:textId="03DABF52" w:rsidR="006D2921" w:rsidRDefault="00A66358" w:rsidP="00B02CAC">
            <w:pPr>
              <w:bidi/>
              <w:spacing w:after="0" w:line="240" w:lineRule="auto"/>
              <w:jc w:val="center"/>
              <w:rPr>
                <w:rFonts w:ascii="Arial" w:eastAsia="Times New Roman" w:hAnsi="Arial" w:cs="Arial"/>
                <w:sz w:val="28"/>
                <w:szCs w:val="28"/>
              </w:rPr>
            </w:pPr>
            <w:r>
              <w:rPr>
                <w:rFonts w:ascii="Arial" w:eastAsia="Times New Roman" w:hAnsi="Arial" w:cs="Arial"/>
                <w:sz w:val="28"/>
                <w:szCs w:val="28"/>
              </w:rPr>
              <w:t>2 Days</w:t>
            </w:r>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F5B9AD2" w14:textId="77777777" w:rsidR="006D2921" w:rsidRDefault="00000000">
            <w:pPr>
              <w:bidi/>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Pr>
                <w:rFonts w:ascii="Calibri" w:eastAsia="Times New Roman" w:hAnsi="Calibri" w:cs="Calibri"/>
                <w:color w:val="000000" w:themeColor="dark1"/>
                <w:kern w:val="24"/>
                <w:sz w:val="28"/>
                <w:szCs w:val="28"/>
              </w:rPr>
              <w:t>Actual Time</w:t>
            </w:r>
          </w:p>
        </w:tc>
      </w:tr>
    </w:tbl>
    <w:p w14:paraId="74BBCEBC" w14:textId="77777777" w:rsidR="006D2921" w:rsidRDefault="006D2921">
      <w:pPr>
        <w:jc w:val="center"/>
        <w:rPr>
          <w:b/>
          <w:bCs/>
          <w:sz w:val="40"/>
          <w:szCs w:val="40"/>
        </w:rPr>
      </w:pPr>
    </w:p>
    <w:p w14:paraId="218FB3F8" w14:textId="20F7FF9F" w:rsidR="00BB3B70" w:rsidRDefault="00BB3B70">
      <w:pPr>
        <w:jc w:val="center"/>
        <w:rPr>
          <w:ins w:id="3" w:author="1213089" w:date="2023-03-15T02:26:00Z"/>
          <w:b/>
          <w:bCs/>
          <w:sz w:val="40"/>
          <w:szCs w:val="40"/>
          <w:rtl/>
        </w:rPr>
      </w:pPr>
    </w:p>
    <w:p w14:paraId="65163806" w14:textId="77777777" w:rsidR="00BB3B70" w:rsidRDefault="00BB3B70">
      <w:pPr>
        <w:jc w:val="center"/>
        <w:rPr>
          <w:ins w:id="4" w:author="1213089" w:date="2023-03-15T02:26:00Z"/>
          <w:b/>
          <w:bCs/>
          <w:sz w:val="40"/>
          <w:szCs w:val="40"/>
        </w:rPr>
      </w:pPr>
    </w:p>
    <w:tbl>
      <w:tblPr>
        <w:tblStyle w:val="LightGrid-Accent3"/>
        <w:bidiVisual/>
        <w:tblW w:w="9600" w:type="dxa"/>
        <w:tblInd w:w="-24" w:type="dxa"/>
        <w:tblLook w:val="04A0" w:firstRow="1" w:lastRow="0" w:firstColumn="1" w:lastColumn="0" w:noHBand="0" w:noVBand="1"/>
      </w:tblPr>
      <w:tblGrid>
        <w:gridCol w:w="4800"/>
        <w:gridCol w:w="4800"/>
      </w:tblGrid>
      <w:tr w:rsidR="00BB3B70" w14:paraId="694FD113" w14:textId="77777777" w:rsidTr="009E1F68">
        <w:trPr>
          <w:cnfStyle w:val="100000000000" w:firstRow="1" w:lastRow="0" w:firstColumn="0" w:lastColumn="0" w:oddVBand="0" w:evenVBand="0" w:oddHBand="0" w:evenHBand="0" w:firstRowFirstColumn="0" w:firstRowLastColumn="0" w:lastRowFirstColumn="0" w:lastRowLastColumn="0"/>
          <w:trHeight w:val="227"/>
          <w:ins w:id="5" w:author="1213089" w:date="2023-03-15T02:26:00Z"/>
        </w:trPr>
        <w:tc>
          <w:tcPr>
            <w:cnfStyle w:val="001000000000" w:firstRow="0" w:lastRow="0" w:firstColumn="1" w:lastColumn="0" w:oddVBand="0" w:evenVBand="0" w:oddHBand="0" w:evenHBand="0" w:firstRowFirstColumn="0" w:firstRowLastColumn="0" w:lastRowFirstColumn="0" w:lastRowLastColumn="0"/>
            <w:tcW w:w="4800" w:type="dxa"/>
            <w:tcBorders>
              <w:right w:val="single" w:sz="8" w:space="0" w:color="9BBB59" w:themeColor="accent3"/>
            </w:tcBorders>
          </w:tcPr>
          <w:p w14:paraId="13A3CD39" w14:textId="3A3052DB" w:rsidR="00BB3B70" w:rsidRDefault="00BB3B70" w:rsidP="009E1F68">
            <w:pPr>
              <w:bidi/>
              <w:spacing w:after="0" w:line="240" w:lineRule="auto"/>
              <w:jc w:val="center"/>
              <w:rPr>
                <w:ins w:id="6" w:author="1213089" w:date="2023-03-15T02:26:00Z"/>
                <w:rFonts w:ascii="Arial" w:eastAsia="Times New Roman" w:hAnsi="Arial" w:cs="Arial"/>
                <w:b w:val="0"/>
                <w:bCs w:val="0"/>
                <w:sz w:val="28"/>
                <w:szCs w:val="28"/>
              </w:rPr>
            </w:pPr>
            <w:ins w:id="7" w:author="1213089" w:date="2023-03-15T02:26:00Z">
              <w:r>
                <w:rPr>
                  <w:rFonts w:ascii="Arial" w:eastAsia="Times New Roman" w:hAnsi="Arial" w:cs="Arial"/>
                  <w:b w:val="0"/>
                  <w:bCs w:val="0"/>
                  <w:sz w:val="28"/>
                  <w:szCs w:val="28"/>
                </w:rPr>
                <w:t>Interview</w:t>
              </w:r>
            </w:ins>
          </w:p>
        </w:tc>
        <w:tc>
          <w:tcPr>
            <w:tcW w:w="4800" w:type="dxa"/>
          </w:tcPr>
          <w:p w14:paraId="0E04CD97" w14:textId="77777777" w:rsidR="00BB3B70" w:rsidRDefault="00BB3B70" w:rsidP="009E1F68">
            <w:pPr>
              <w:bidi/>
              <w:spacing w:after="0" w:line="240" w:lineRule="auto"/>
              <w:jc w:val="right"/>
              <w:cnfStyle w:val="100000000000" w:firstRow="1" w:lastRow="0" w:firstColumn="0" w:lastColumn="0" w:oddVBand="0" w:evenVBand="0" w:oddHBand="0" w:evenHBand="0" w:firstRowFirstColumn="0" w:firstRowLastColumn="0" w:lastRowFirstColumn="0" w:lastRowLastColumn="0"/>
              <w:rPr>
                <w:ins w:id="8" w:author="1213089" w:date="2023-03-15T02:26:00Z"/>
                <w:rFonts w:ascii="Arial" w:eastAsia="Times New Roman" w:hAnsi="Arial" w:cs="Arial"/>
                <w:b w:val="0"/>
                <w:bCs w:val="0"/>
                <w:sz w:val="28"/>
                <w:szCs w:val="28"/>
              </w:rPr>
            </w:pPr>
            <w:ins w:id="9" w:author="1213089" w:date="2023-03-15T02:26:00Z">
              <w:r>
                <w:rPr>
                  <w:rFonts w:ascii="Calibri" w:eastAsia="Times New Roman" w:hAnsi="Calibri" w:cs="Calibri"/>
                  <w:color w:val="000000" w:themeColor="dark1"/>
                  <w:kern w:val="24"/>
                  <w:sz w:val="28"/>
                  <w:szCs w:val="28"/>
                </w:rPr>
                <w:t>Name of Task</w:t>
              </w:r>
            </w:ins>
          </w:p>
        </w:tc>
      </w:tr>
      <w:tr w:rsidR="00BB3B70" w14:paraId="1B1D5067" w14:textId="77777777" w:rsidTr="009E1F68">
        <w:trPr>
          <w:trHeight w:val="227"/>
          <w:ins w:id="10" w:author="1213089" w:date="2023-03-15T02:26:00Z"/>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3614C116" w14:textId="4DE2CC77" w:rsidR="00BB3B70" w:rsidRDefault="00BB3B70" w:rsidP="009E1F68">
            <w:pPr>
              <w:bidi/>
              <w:spacing w:after="0" w:line="240" w:lineRule="auto"/>
              <w:jc w:val="center"/>
              <w:rPr>
                <w:ins w:id="11" w:author="1213089" w:date="2023-03-15T02:26:00Z"/>
                <w:rFonts w:ascii="Arial" w:eastAsia="Times New Roman" w:hAnsi="Arial" w:cs="Arial"/>
                <w:sz w:val="28"/>
                <w:szCs w:val="28"/>
              </w:rPr>
            </w:pPr>
            <w:ins w:id="12" w:author="1213089" w:date="2023-03-15T02:26:00Z">
              <w:r>
                <w:rPr>
                  <w:rFonts w:ascii="Arial" w:eastAsia="Times New Roman" w:hAnsi="Arial" w:cs="Arial"/>
                  <w:sz w:val="28"/>
                  <w:szCs w:val="28"/>
                </w:rPr>
                <w:t>2023/3/4</w:t>
              </w:r>
            </w:ins>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5403425" w14:textId="77777777" w:rsidR="00BB3B70" w:rsidRDefault="00BB3B70" w:rsidP="009E1F68">
            <w:pPr>
              <w:bidi/>
              <w:spacing w:after="0" w:line="240" w:lineRule="auto"/>
              <w:jc w:val="right"/>
              <w:cnfStyle w:val="000000000000" w:firstRow="0" w:lastRow="0" w:firstColumn="0" w:lastColumn="0" w:oddVBand="0" w:evenVBand="0" w:oddHBand="0" w:evenHBand="0" w:firstRowFirstColumn="0" w:firstRowLastColumn="0" w:lastRowFirstColumn="0" w:lastRowLastColumn="0"/>
              <w:rPr>
                <w:ins w:id="13" w:author="1213089" w:date="2023-03-15T02:26:00Z"/>
                <w:rFonts w:ascii="Arial" w:eastAsia="Times New Roman" w:hAnsi="Arial" w:cs="Arial"/>
                <w:sz w:val="28"/>
                <w:szCs w:val="28"/>
              </w:rPr>
            </w:pPr>
            <w:ins w:id="14" w:author="1213089" w:date="2023-03-15T02:26:00Z">
              <w:r>
                <w:rPr>
                  <w:rFonts w:ascii="Calibri" w:eastAsia="Times New Roman" w:hAnsi="Calibri" w:cs="Calibri"/>
                  <w:color w:val="000000" w:themeColor="dark1"/>
                  <w:kern w:val="24"/>
                  <w:sz w:val="28"/>
                  <w:szCs w:val="28"/>
                </w:rPr>
                <w:t>Start Date</w:t>
              </w:r>
            </w:ins>
          </w:p>
        </w:tc>
      </w:tr>
      <w:tr w:rsidR="00BB3B70" w14:paraId="3EA9AD45" w14:textId="77777777" w:rsidTr="009E1F68">
        <w:trPr>
          <w:trHeight w:val="227"/>
          <w:ins w:id="15" w:author="1213089" w:date="2023-03-15T02:26:00Z"/>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EA2348B" w14:textId="50A92E85" w:rsidR="00BB3B70" w:rsidRDefault="00BB3B70" w:rsidP="009E1F68">
            <w:pPr>
              <w:bidi/>
              <w:spacing w:after="0" w:line="240" w:lineRule="auto"/>
              <w:jc w:val="center"/>
              <w:rPr>
                <w:ins w:id="16" w:author="1213089" w:date="2023-03-15T02:26:00Z"/>
                <w:rFonts w:ascii="Arial" w:eastAsia="Times New Roman" w:hAnsi="Arial" w:cs="Arial"/>
                <w:sz w:val="28"/>
                <w:szCs w:val="28"/>
              </w:rPr>
            </w:pPr>
            <w:ins w:id="17" w:author="1213089" w:date="2023-03-15T02:26:00Z">
              <w:r>
                <w:rPr>
                  <w:rFonts w:ascii="Arial" w:eastAsia="Times New Roman" w:hAnsi="Arial" w:cs="Arial"/>
                  <w:sz w:val="28"/>
                  <w:szCs w:val="28"/>
                </w:rPr>
                <w:t>2023/3/7</w:t>
              </w:r>
            </w:ins>
          </w:p>
        </w:tc>
        <w:tc>
          <w:tcPr>
            <w:tcW w:w="4800" w:type="dxa"/>
            <w:tcBorders>
              <w:top w:val="single" w:sz="8" w:space="0" w:color="9BBB59" w:themeColor="accent3"/>
              <w:bottom w:val="single" w:sz="8" w:space="0" w:color="9BBB59" w:themeColor="accent3"/>
              <w:right w:val="single" w:sz="8" w:space="0" w:color="9BBB59" w:themeColor="accent3"/>
            </w:tcBorders>
          </w:tcPr>
          <w:p w14:paraId="3FC68A05" w14:textId="77777777" w:rsidR="00BB3B70" w:rsidRDefault="00BB3B70" w:rsidP="009E1F68">
            <w:pPr>
              <w:bidi/>
              <w:spacing w:after="0" w:line="240" w:lineRule="auto"/>
              <w:jc w:val="right"/>
              <w:cnfStyle w:val="000000000000" w:firstRow="0" w:lastRow="0" w:firstColumn="0" w:lastColumn="0" w:oddVBand="0" w:evenVBand="0" w:oddHBand="0" w:evenHBand="0" w:firstRowFirstColumn="0" w:firstRowLastColumn="0" w:lastRowFirstColumn="0" w:lastRowLastColumn="0"/>
              <w:rPr>
                <w:ins w:id="18" w:author="1213089" w:date="2023-03-15T02:26:00Z"/>
                <w:rFonts w:ascii="Arial" w:eastAsia="Times New Roman" w:hAnsi="Arial" w:cs="Arial"/>
                <w:sz w:val="28"/>
                <w:szCs w:val="28"/>
              </w:rPr>
            </w:pPr>
            <w:ins w:id="19" w:author="1213089" w:date="2023-03-15T02:26:00Z">
              <w:r>
                <w:rPr>
                  <w:rFonts w:ascii="Calibri" w:eastAsia="Times New Roman" w:hAnsi="Calibri" w:cs="Calibri"/>
                  <w:color w:val="000000" w:themeColor="dark1"/>
                  <w:kern w:val="24"/>
                  <w:sz w:val="28"/>
                  <w:szCs w:val="28"/>
                </w:rPr>
                <w:t>End Date</w:t>
              </w:r>
            </w:ins>
          </w:p>
        </w:tc>
      </w:tr>
      <w:tr w:rsidR="00BB3B70" w14:paraId="3C54FEF3" w14:textId="77777777" w:rsidTr="009E1F68">
        <w:trPr>
          <w:trHeight w:val="227"/>
          <w:ins w:id="20" w:author="1213089" w:date="2023-03-15T02:26:00Z"/>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E690689" w14:textId="77777777" w:rsidR="00BB3B70" w:rsidRDefault="00BB3B70" w:rsidP="009E1F68">
            <w:pPr>
              <w:bidi/>
              <w:spacing w:after="0" w:line="240" w:lineRule="auto"/>
              <w:jc w:val="center"/>
              <w:rPr>
                <w:ins w:id="21" w:author="1213089" w:date="2023-03-15T02:26:00Z"/>
                <w:rFonts w:ascii="Arial" w:eastAsia="Times New Roman" w:hAnsi="Arial" w:cs="Arial"/>
                <w:sz w:val="28"/>
                <w:szCs w:val="28"/>
              </w:rPr>
            </w:pPr>
            <w:ins w:id="22" w:author="1213089" w:date="2023-03-15T02:26:00Z">
              <w:r>
                <w:rPr>
                  <w:rFonts w:ascii="Arial" w:eastAsia="Times New Roman" w:hAnsi="Arial" w:cs="Arial"/>
                  <w:sz w:val="28"/>
                  <w:szCs w:val="28"/>
                </w:rPr>
                <w:t xml:space="preserve">Nourhan Khaled </w:t>
              </w:r>
            </w:ins>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6E2C80C5" w14:textId="77777777" w:rsidR="00BB3B70" w:rsidRDefault="00BB3B70" w:rsidP="009E1F68">
            <w:pPr>
              <w:bidi/>
              <w:spacing w:after="0" w:line="240" w:lineRule="auto"/>
              <w:jc w:val="right"/>
              <w:cnfStyle w:val="000000000000" w:firstRow="0" w:lastRow="0" w:firstColumn="0" w:lastColumn="0" w:oddVBand="0" w:evenVBand="0" w:oddHBand="0" w:evenHBand="0" w:firstRowFirstColumn="0" w:firstRowLastColumn="0" w:lastRowFirstColumn="0" w:lastRowLastColumn="0"/>
              <w:rPr>
                <w:ins w:id="23" w:author="1213089" w:date="2023-03-15T02:26:00Z"/>
                <w:rFonts w:ascii="Arial" w:eastAsia="Times New Roman" w:hAnsi="Arial" w:cs="Arial"/>
                <w:sz w:val="28"/>
                <w:szCs w:val="28"/>
              </w:rPr>
            </w:pPr>
            <w:ins w:id="24" w:author="1213089" w:date="2023-03-15T02:26:00Z">
              <w:r>
                <w:rPr>
                  <w:rFonts w:ascii="Calibri" w:eastAsia="Times New Roman" w:hAnsi="Calibri" w:cs="Calibri"/>
                  <w:color w:val="000000" w:themeColor="dark1"/>
                  <w:kern w:val="24"/>
                  <w:sz w:val="28"/>
                  <w:szCs w:val="28"/>
                </w:rPr>
                <w:t>Person assigned to task</w:t>
              </w:r>
            </w:ins>
          </w:p>
        </w:tc>
      </w:tr>
      <w:tr w:rsidR="00BB3B70" w14:paraId="4196BDFF" w14:textId="77777777" w:rsidTr="009E1F68">
        <w:trPr>
          <w:trHeight w:val="227"/>
          <w:ins w:id="25" w:author="1213089" w:date="2023-03-15T02:26:00Z"/>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23C59402" w14:textId="77777777" w:rsidR="00BB3B70" w:rsidRDefault="00BB3B70" w:rsidP="009E1F68">
            <w:pPr>
              <w:bidi/>
              <w:spacing w:after="0" w:line="240" w:lineRule="auto"/>
              <w:jc w:val="center"/>
              <w:rPr>
                <w:ins w:id="26" w:author="1213089" w:date="2023-03-15T02:26:00Z"/>
                <w:rFonts w:ascii="Arial" w:eastAsia="Times New Roman" w:hAnsi="Arial" w:cs="Arial"/>
                <w:sz w:val="28"/>
                <w:szCs w:val="28"/>
              </w:rPr>
            </w:pPr>
            <w:ins w:id="27" w:author="1213089" w:date="2023-03-15T02:26:00Z">
              <w:r>
                <w:rPr>
                  <w:rFonts w:ascii="Arial" w:eastAsia="Times New Roman" w:hAnsi="Arial" w:cs="Arial"/>
                  <w:sz w:val="28"/>
                  <w:szCs w:val="28"/>
                </w:rPr>
                <w:t>High</w:t>
              </w:r>
            </w:ins>
          </w:p>
        </w:tc>
        <w:tc>
          <w:tcPr>
            <w:tcW w:w="4800" w:type="dxa"/>
            <w:tcBorders>
              <w:top w:val="single" w:sz="8" w:space="0" w:color="9BBB59" w:themeColor="accent3"/>
              <w:bottom w:val="single" w:sz="8" w:space="0" w:color="9BBB59" w:themeColor="accent3"/>
              <w:right w:val="single" w:sz="8" w:space="0" w:color="9BBB59" w:themeColor="accent3"/>
            </w:tcBorders>
          </w:tcPr>
          <w:p w14:paraId="6DCBE17F" w14:textId="77777777" w:rsidR="00BB3B70" w:rsidRDefault="00BB3B70" w:rsidP="009E1F68">
            <w:pPr>
              <w:bidi/>
              <w:spacing w:after="0" w:line="240" w:lineRule="auto"/>
              <w:jc w:val="right"/>
              <w:cnfStyle w:val="000000000000" w:firstRow="0" w:lastRow="0" w:firstColumn="0" w:lastColumn="0" w:oddVBand="0" w:evenVBand="0" w:oddHBand="0" w:evenHBand="0" w:firstRowFirstColumn="0" w:firstRowLastColumn="0" w:lastRowFirstColumn="0" w:lastRowLastColumn="0"/>
              <w:rPr>
                <w:ins w:id="28" w:author="1213089" w:date="2023-03-15T02:26:00Z"/>
                <w:rFonts w:ascii="Arial" w:eastAsia="Times New Roman" w:hAnsi="Arial" w:cs="Arial"/>
                <w:sz w:val="28"/>
                <w:szCs w:val="28"/>
              </w:rPr>
            </w:pPr>
            <w:ins w:id="29" w:author="1213089" w:date="2023-03-15T02:26:00Z">
              <w:r>
                <w:rPr>
                  <w:rFonts w:ascii="Calibri" w:eastAsia="Times New Roman" w:hAnsi="Calibri" w:cs="Calibri"/>
                  <w:color w:val="000000" w:themeColor="dark1"/>
                  <w:kern w:val="24"/>
                  <w:sz w:val="28"/>
                  <w:szCs w:val="28"/>
                </w:rPr>
                <w:t>Priority</w:t>
              </w:r>
            </w:ins>
          </w:p>
        </w:tc>
      </w:tr>
      <w:tr w:rsidR="00BB3B70" w14:paraId="4E0FC452" w14:textId="77777777" w:rsidTr="009E1F68">
        <w:trPr>
          <w:trHeight w:val="227"/>
          <w:ins w:id="30" w:author="1213089" w:date="2023-03-15T02:26:00Z"/>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4F03B907" w14:textId="77777777" w:rsidR="00BB3B70" w:rsidRDefault="00BB3B70" w:rsidP="009E1F68">
            <w:pPr>
              <w:bidi/>
              <w:spacing w:after="0" w:line="240" w:lineRule="auto"/>
              <w:jc w:val="center"/>
              <w:rPr>
                <w:ins w:id="31" w:author="1213089" w:date="2023-03-15T02:26:00Z"/>
                <w:rFonts w:ascii="Arial" w:eastAsia="Times New Roman" w:hAnsi="Arial" w:cs="Arial"/>
                <w:sz w:val="28"/>
                <w:szCs w:val="28"/>
              </w:rPr>
            </w:pPr>
            <w:ins w:id="32" w:author="1213089" w:date="2023-03-15T02:26:00Z">
              <w:r>
                <w:rPr>
                  <w:rFonts w:ascii="Arial" w:eastAsia="Times New Roman" w:hAnsi="Arial" w:cs="Arial"/>
                  <w:sz w:val="28"/>
                  <w:szCs w:val="28"/>
                </w:rPr>
                <w:t>Methodology &amp; MS word</w:t>
              </w:r>
            </w:ins>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5CDE0FC4" w14:textId="77777777" w:rsidR="00BB3B70" w:rsidRDefault="00BB3B70" w:rsidP="009E1F68">
            <w:pPr>
              <w:bidi/>
              <w:spacing w:after="0" w:line="240" w:lineRule="auto"/>
              <w:jc w:val="right"/>
              <w:cnfStyle w:val="000000000000" w:firstRow="0" w:lastRow="0" w:firstColumn="0" w:lastColumn="0" w:oddVBand="0" w:evenVBand="0" w:oddHBand="0" w:evenHBand="0" w:firstRowFirstColumn="0" w:firstRowLastColumn="0" w:lastRowFirstColumn="0" w:lastRowLastColumn="0"/>
              <w:rPr>
                <w:ins w:id="33" w:author="1213089" w:date="2023-03-15T02:26:00Z"/>
                <w:rFonts w:ascii="Arial" w:eastAsia="Times New Roman" w:hAnsi="Arial" w:cs="Arial"/>
                <w:sz w:val="28"/>
                <w:szCs w:val="28"/>
              </w:rPr>
            </w:pPr>
            <w:ins w:id="34" w:author="1213089" w:date="2023-03-15T02:26:00Z">
              <w:r>
                <w:rPr>
                  <w:rFonts w:ascii="Calibri" w:eastAsia="Times New Roman" w:hAnsi="Calibri" w:cs="Calibri"/>
                  <w:color w:val="000000" w:themeColor="dark1"/>
                  <w:kern w:val="24"/>
                  <w:sz w:val="28"/>
                  <w:szCs w:val="28"/>
                </w:rPr>
                <w:t>Resources Needed</w:t>
              </w:r>
            </w:ins>
          </w:p>
        </w:tc>
      </w:tr>
      <w:tr w:rsidR="00BB3B70" w14:paraId="188AB184" w14:textId="77777777" w:rsidTr="009E1F68">
        <w:trPr>
          <w:trHeight w:val="227"/>
          <w:ins w:id="35" w:author="1213089" w:date="2023-03-15T02:26:00Z"/>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p w14:paraId="4DEB49C4" w14:textId="77777777" w:rsidR="00BB3B70" w:rsidRDefault="00BB3B70" w:rsidP="009E1F68">
            <w:pPr>
              <w:bidi/>
              <w:spacing w:after="0" w:line="240" w:lineRule="auto"/>
              <w:jc w:val="center"/>
              <w:rPr>
                <w:ins w:id="36" w:author="1213089" w:date="2023-03-15T02:26:00Z"/>
                <w:rFonts w:ascii="Arial" w:eastAsia="Times New Roman" w:hAnsi="Arial" w:cs="Arial"/>
                <w:sz w:val="28"/>
                <w:szCs w:val="28"/>
              </w:rPr>
            </w:pPr>
            <w:ins w:id="37" w:author="1213089" w:date="2023-03-15T02:26:00Z">
              <w:r>
                <w:rPr>
                  <w:rFonts w:ascii="Arial" w:eastAsia="Times New Roman" w:hAnsi="Arial" w:cs="Arial"/>
                  <w:sz w:val="28"/>
                  <w:szCs w:val="28"/>
                </w:rPr>
                <w:t>6 Days</w:t>
              </w:r>
            </w:ins>
          </w:p>
        </w:tc>
        <w:tc>
          <w:tcPr>
            <w:tcW w:w="4800" w:type="dxa"/>
            <w:tcBorders>
              <w:top w:val="single" w:sz="8" w:space="0" w:color="9BBB59" w:themeColor="accent3"/>
              <w:bottom w:val="single" w:sz="8" w:space="0" w:color="9BBB59" w:themeColor="accent3"/>
              <w:right w:val="single" w:sz="8" w:space="0" w:color="9BBB59" w:themeColor="accent3"/>
            </w:tcBorders>
          </w:tcPr>
          <w:p w14:paraId="5679C516" w14:textId="77777777" w:rsidR="00BB3B70" w:rsidRDefault="00BB3B70" w:rsidP="009E1F68">
            <w:pPr>
              <w:bidi/>
              <w:spacing w:after="0" w:line="240" w:lineRule="auto"/>
              <w:jc w:val="right"/>
              <w:cnfStyle w:val="000000000000" w:firstRow="0" w:lastRow="0" w:firstColumn="0" w:lastColumn="0" w:oddVBand="0" w:evenVBand="0" w:oddHBand="0" w:evenHBand="0" w:firstRowFirstColumn="0" w:firstRowLastColumn="0" w:lastRowFirstColumn="0" w:lastRowLastColumn="0"/>
              <w:rPr>
                <w:ins w:id="38" w:author="1213089" w:date="2023-03-15T02:26:00Z"/>
                <w:rFonts w:ascii="Arial" w:eastAsia="Times New Roman" w:hAnsi="Arial" w:cs="Arial"/>
                <w:sz w:val="28"/>
                <w:szCs w:val="28"/>
              </w:rPr>
            </w:pPr>
            <w:ins w:id="39" w:author="1213089" w:date="2023-03-15T02:26:00Z">
              <w:r>
                <w:rPr>
                  <w:rFonts w:ascii="Calibri" w:eastAsia="Times New Roman" w:hAnsi="Calibri" w:cs="Calibri"/>
                  <w:color w:val="000000" w:themeColor="dark1"/>
                  <w:kern w:val="24"/>
                  <w:sz w:val="28"/>
                  <w:szCs w:val="28"/>
                </w:rPr>
                <w:t>Estimated Time</w:t>
              </w:r>
            </w:ins>
          </w:p>
        </w:tc>
      </w:tr>
      <w:tr w:rsidR="00BB3B70" w14:paraId="731DF75C" w14:textId="77777777" w:rsidTr="009E1F68">
        <w:trPr>
          <w:trHeight w:val="227"/>
          <w:ins w:id="40" w:author="1213089" w:date="2023-03-15T02:26:00Z"/>
        </w:trPr>
        <w:tc>
          <w:tcPr>
            <w:cnfStyle w:val="001000000000" w:firstRow="0" w:lastRow="0" w:firstColumn="1" w:lastColumn="0" w:oddVBand="0" w:evenVBand="0" w:oddHBand="0" w:evenHBand="0" w:firstRowFirstColumn="0" w:firstRowLastColumn="0" w:lastRowFirstColumn="0" w:lastRowLastColumn="0"/>
            <w:tcW w:w="48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1BC8C43C" w14:textId="77777777" w:rsidR="00BB3B70" w:rsidRDefault="00BB3B70" w:rsidP="009E1F68">
            <w:pPr>
              <w:bidi/>
              <w:spacing w:after="0" w:line="240" w:lineRule="auto"/>
              <w:jc w:val="center"/>
              <w:rPr>
                <w:ins w:id="41" w:author="1213089" w:date="2023-03-15T02:26:00Z"/>
                <w:rFonts w:ascii="Arial" w:eastAsia="Times New Roman" w:hAnsi="Arial" w:cs="Arial"/>
                <w:sz w:val="28"/>
                <w:szCs w:val="28"/>
              </w:rPr>
            </w:pPr>
            <w:ins w:id="42" w:author="1213089" w:date="2023-03-15T02:26:00Z">
              <w:r>
                <w:rPr>
                  <w:rFonts w:ascii="Arial" w:eastAsia="Times New Roman" w:hAnsi="Arial" w:cs="Arial"/>
                  <w:sz w:val="28"/>
                  <w:szCs w:val="28"/>
                </w:rPr>
                <w:t>3 Days</w:t>
              </w:r>
            </w:ins>
          </w:p>
        </w:tc>
        <w:tc>
          <w:tcPr>
            <w:tcW w:w="4800" w:type="dxa"/>
            <w:tcBorders>
              <w:top w:val="single" w:sz="8" w:space="0" w:color="9BBB59" w:themeColor="accent3"/>
              <w:bottom w:val="single" w:sz="8" w:space="0" w:color="9BBB59" w:themeColor="accent3"/>
              <w:right w:val="single" w:sz="8" w:space="0" w:color="9BBB59" w:themeColor="accent3"/>
            </w:tcBorders>
            <w:shd w:val="clear" w:color="auto" w:fill="E6EED5" w:themeFill="accent3" w:themeFillTint="3F"/>
          </w:tcPr>
          <w:p w14:paraId="001CFCE1" w14:textId="77777777" w:rsidR="00BB3B70" w:rsidRDefault="00BB3B70" w:rsidP="009E1F68">
            <w:pPr>
              <w:bidi/>
              <w:spacing w:after="0" w:line="240" w:lineRule="auto"/>
              <w:jc w:val="right"/>
              <w:cnfStyle w:val="000000000000" w:firstRow="0" w:lastRow="0" w:firstColumn="0" w:lastColumn="0" w:oddVBand="0" w:evenVBand="0" w:oddHBand="0" w:evenHBand="0" w:firstRowFirstColumn="0" w:firstRowLastColumn="0" w:lastRowFirstColumn="0" w:lastRowLastColumn="0"/>
              <w:rPr>
                <w:ins w:id="43" w:author="1213089" w:date="2023-03-15T02:26:00Z"/>
                <w:rFonts w:ascii="Arial" w:eastAsia="Times New Roman" w:hAnsi="Arial" w:cs="Arial"/>
                <w:sz w:val="28"/>
                <w:szCs w:val="28"/>
              </w:rPr>
            </w:pPr>
            <w:ins w:id="44" w:author="1213089" w:date="2023-03-15T02:26:00Z">
              <w:r>
                <w:rPr>
                  <w:rFonts w:ascii="Calibri" w:eastAsia="Times New Roman" w:hAnsi="Calibri" w:cs="Calibri"/>
                  <w:color w:val="000000" w:themeColor="dark1"/>
                  <w:kern w:val="24"/>
                  <w:sz w:val="28"/>
                  <w:szCs w:val="28"/>
                </w:rPr>
                <w:t>Actual Time</w:t>
              </w:r>
            </w:ins>
          </w:p>
        </w:tc>
      </w:tr>
    </w:tbl>
    <w:p w14:paraId="63F6F23D" w14:textId="77777777" w:rsidR="006D2921" w:rsidRDefault="006D2921">
      <w:pPr>
        <w:jc w:val="center"/>
        <w:rPr>
          <w:b/>
          <w:bCs/>
          <w:sz w:val="40"/>
          <w:szCs w:val="40"/>
        </w:rPr>
      </w:pPr>
    </w:p>
    <w:p w14:paraId="13B7F663" w14:textId="77777777" w:rsidR="006D2921" w:rsidRDefault="006D2921">
      <w:pPr>
        <w:jc w:val="center"/>
        <w:rPr>
          <w:b/>
          <w:bCs/>
          <w:sz w:val="40"/>
          <w:szCs w:val="40"/>
        </w:rPr>
      </w:pPr>
    </w:p>
    <w:p w14:paraId="137400D8" w14:textId="77777777" w:rsidR="006D2921" w:rsidRDefault="00000000">
      <w:pPr>
        <w:jc w:val="center"/>
        <w:rPr>
          <w:b/>
          <w:bCs/>
          <w:sz w:val="40"/>
          <w:szCs w:val="40"/>
        </w:rPr>
      </w:pPr>
      <w:r>
        <w:rPr>
          <w:b/>
          <w:bCs/>
          <w:sz w:val="40"/>
          <w:szCs w:val="40"/>
        </w:rPr>
        <w:t>Pert Chart</w:t>
      </w:r>
    </w:p>
    <w:p w14:paraId="64511FE1" w14:textId="77777777" w:rsidR="006D2921" w:rsidRDefault="006D2921">
      <w:pPr>
        <w:rPr>
          <w:sz w:val="32"/>
          <w:szCs w:val="32"/>
          <w:u w:val="single"/>
          <w:lang w:bidi="ar-EG"/>
        </w:rPr>
      </w:pPr>
    </w:p>
    <w:tbl>
      <w:tblPr>
        <w:tblStyle w:val="TableGrid"/>
        <w:tblW w:w="0" w:type="auto"/>
        <w:tblLook w:val="04A0" w:firstRow="1" w:lastRow="0" w:firstColumn="1" w:lastColumn="0" w:noHBand="0" w:noVBand="1"/>
      </w:tblPr>
      <w:tblGrid>
        <w:gridCol w:w="1671"/>
        <w:gridCol w:w="3225"/>
        <w:gridCol w:w="2611"/>
        <w:gridCol w:w="1843"/>
      </w:tblGrid>
      <w:tr w:rsidR="009C52D8" w:rsidRPr="00A37062" w14:paraId="0258F70B" w14:textId="77777777" w:rsidTr="00443076">
        <w:trPr>
          <w:ins w:id="45" w:author="na123da345ahmed@gmail.com" w:date="2023-03-15T02:05:00Z"/>
        </w:trPr>
        <w:tc>
          <w:tcPr>
            <w:tcW w:w="1675" w:type="dxa"/>
          </w:tcPr>
          <w:p w14:paraId="25DFA72A" w14:textId="391831B1" w:rsidR="009C52D8" w:rsidRPr="00A37062" w:rsidRDefault="00877617" w:rsidP="00A37062">
            <w:pPr>
              <w:jc w:val="center"/>
              <w:rPr>
                <w:ins w:id="46" w:author="na123da345ahmed@gmail.com" w:date="2023-03-15T02:05:00Z"/>
                <w:b/>
                <w:bCs/>
                <w:sz w:val="44"/>
                <w:szCs w:val="44"/>
                <w:lang w:bidi="ar-EG"/>
              </w:rPr>
            </w:pPr>
            <w:ins w:id="47" w:author="na123da345ahmed@gmail.com" w:date="2023-03-15T02:05:00Z">
              <w:r w:rsidRPr="00A37062">
                <w:rPr>
                  <w:rFonts w:hint="cs"/>
                  <w:b/>
                  <w:bCs/>
                  <w:sz w:val="44"/>
                  <w:szCs w:val="44"/>
                  <w:lang w:bidi="ar-EG"/>
                </w:rPr>
                <w:t>Activity</w:t>
              </w:r>
            </w:ins>
          </w:p>
        </w:tc>
        <w:tc>
          <w:tcPr>
            <w:tcW w:w="3282" w:type="dxa"/>
          </w:tcPr>
          <w:p w14:paraId="5209B8EF" w14:textId="42ED80A1" w:rsidR="009C52D8" w:rsidRPr="00A37062" w:rsidRDefault="004830BE" w:rsidP="00A37062">
            <w:pPr>
              <w:jc w:val="center"/>
              <w:rPr>
                <w:ins w:id="48" w:author="na123da345ahmed@gmail.com" w:date="2023-03-15T02:05:00Z"/>
                <w:b/>
                <w:bCs/>
                <w:sz w:val="44"/>
                <w:szCs w:val="44"/>
                <w:lang w:bidi="ar-EG"/>
              </w:rPr>
            </w:pPr>
            <w:ins w:id="49" w:author="na123da345ahmed@gmail.com" w:date="2023-03-15T02:05:00Z">
              <w:r w:rsidRPr="00A37062">
                <w:rPr>
                  <w:rFonts w:hint="cs"/>
                  <w:b/>
                  <w:bCs/>
                  <w:sz w:val="44"/>
                  <w:szCs w:val="44"/>
                  <w:lang w:bidi="ar-EG"/>
                </w:rPr>
                <w:t>Description</w:t>
              </w:r>
            </w:ins>
          </w:p>
        </w:tc>
        <w:tc>
          <w:tcPr>
            <w:tcW w:w="2550" w:type="dxa"/>
          </w:tcPr>
          <w:p w14:paraId="101CB7C0" w14:textId="21D8D8B7" w:rsidR="009C52D8" w:rsidRPr="00A37062" w:rsidRDefault="004830BE" w:rsidP="00A37062">
            <w:pPr>
              <w:jc w:val="center"/>
              <w:rPr>
                <w:ins w:id="50" w:author="na123da345ahmed@gmail.com" w:date="2023-03-15T02:05:00Z"/>
                <w:b/>
                <w:bCs/>
                <w:sz w:val="44"/>
                <w:szCs w:val="44"/>
                <w:lang w:bidi="ar-EG"/>
              </w:rPr>
            </w:pPr>
            <w:ins w:id="51" w:author="na123da345ahmed@gmail.com" w:date="2023-03-15T02:05:00Z">
              <w:r w:rsidRPr="00A37062">
                <w:rPr>
                  <w:rFonts w:hint="cs"/>
                  <w:b/>
                  <w:bCs/>
                  <w:sz w:val="44"/>
                  <w:szCs w:val="44"/>
                  <w:lang w:bidi="ar-EG"/>
                </w:rPr>
                <w:t>Predecessors</w:t>
              </w:r>
            </w:ins>
          </w:p>
        </w:tc>
        <w:tc>
          <w:tcPr>
            <w:tcW w:w="1843" w:type="dxa"/>
          </w:tcPr>
          <w:p w14:paraId="38C1EAC9" w14:textId="1F36CE83" w:rsidR="009C52D8" w:rsidRPr="00A37062" w:rsidRDefault="004830BE" w:rsidP="00A37062">
            <w:pPr>
              <w:jc w:val="center"/>
              <w:rPr>
                <w:ins w:id="52" w:author="na123da345ahmed@gmail.com" w:date="2023-03-15T02:05:00Z"/>
                <w:b/>
                <w:bCs/>
                <w:sz w:val="44"/>
                <w:szCs w:val="44"/>
                <w:lang w:bidi="ar-EG"/>
              </w:rPr>
            </w:pPr>
            <w:ins w:id="53" w:author="na123da345ahmed@gmail.com" w:date="2023-03-15T02:05:00Z">
              <w:r w:rsidRPr="00A37062">
                <w:rPr>
                  <w:rFonts w:hint="cs"/>
                  <w:b/>
                  <w:bCs/>
                  <w:sz w:val="44"/>
                  <w:szCs w:val="44"/>
                  <w:lang w:bidi="ar-EG"/>
                </w:rPr>
                <w:t>Duration</w:t>
              </w:r>
            </w:ins>
          </w:p>
        </w:tc>
      </w:tr>
      <w:tr w:rsidR="00A1536C" w14:paraId="4AE895B7" w14:textId="77777777" w:rsidTr="00443076">
        <w:trPr>
          <w:ins w:id="54" w:author="na123da345ahmed@gmail.com" w:date="2023-03-15T02:05:00Z"/>
        </w:trPr>
        <w:tc>
          <w:tcPr>
            <w:tcW w:w="1675" w:type="dxa"/>
          </w:tcPr>
          <w:p w14:paraId="237BA316" w14:textId="70371E27" w:rsidR="00A1536C" w:rsidRPr="00D034F6" w:rsidRDefault="00A37062">
            <w:pPr>
              <w:rPr>
                <w:ins w:id="55" w:author="na123da345ahmed@gmail.com" w:date="2023-03-15T02:05:00Z"/>
                <w:sz w:val="36"/>
                <w:szCs w:val="36"/>
                <w:lang w:bidi="ar-EG"/>
              </w:rPr>
            </w:pPr>
            <w:ins w:id="56" w:author="na123da345ahmed@gmail.com" w:date="2023-03-15T02:05:00Z">
              <w:r w:rsidRPr="00D034F6">
                <w:rPr>
                  <w:rFonts w:hint="cs"/>
                  <w:sz w:val="36"/>
                  <w:szCs w:val="36"/>
                  <w:lang w:bidi="ar-EG"/>
                </w:rPr>
                <w:t>A</w:t>
              </w:r>
            </w:ins>
          </w:p>
        </w:tc>
        <w:tc>
          <w:tcPr>
            <w:tcW w:w="3282" w:type="dxa"/>
          </w:tcPr>
          <w:p w14:paraId="592C45E7" w14:textId="4A5B8EDF" w:rsidR="00A1536C" w:rsidRPr="008B69BD" w:rsidRDefault="00237260">
            <w:pPr>
              <w:rPr>
                <w:ins w:id="57" w:author="na123da345ahmed@gmail.com" w:date="2023-03-15T02:05:00Z"/>
                <w:sz w:val="36"/>
                <w:szCs w:val="36"/>
                <w:lang w:bidi="ar-EG"/>
              </w:rPr>
            </w:pPr>
            <w:ins w:id="58" w:author="na123da345ahmed@gmail.com" w:date="2023-03-15T02:05:00Z">
              <w:r w:rsidRPr="008B69BD">
                <w:rPr>
                  <w:rFonts w:hint="cs"/>
                  <w:sz w:val="36"/>
                  <w:szCs w:val="36"/>
                  <w:lang w:bidi="ar-EG"/>
                </w:rPr>
                <w:t>Project planning and description</w:t>
              </w:r>
            </w:ins>
          </w:p>
        </w:tc>
        <w:tc>
          <w:tcPr>
            <w:tcW w:w="2550" w:type="dxa"/>
          </w:tcPr>
          <w:p w14:paraId="128290A1" w14:textId="12D7DED2" w:rsidR="00A1536C" w:rsidRPr="00BD33BC" w:rsidRDefault="00B15EA1">
            <w:pPr>
              <w:rPr>
                <w:ins w:id="59" w:author="na123da345ahmed@gmail.com" w:date="2023-03-15T02:05:00Z"/>
                <w:sz w:val="36"/>
                <w:szCs w:val="36"/>
                <w:lang w:bidi="ar-EG"/>
              </w:rPr>
            </w:pPr>
            <w:ins w:id="60" w:author="na123da345ahmed@gmail.com" w:date="2023-03-15T02:05:00Z">
              <w:r w:rsidRPr="00BD33BC">
                <w:rPr>
                  <w:rFonts w:hint="cs"/>
                  <w:sz w:val="36"/>
                  <w:szCs w:val="36"/>
                  <w:lang w:bidi="ar-EG"/>
                </w:rPr>
                <w:t>_</w:t>
              </w:r>
            </w:ins>
          </w:p>
        </w:tc>
        <w:tc>
          <w:tcPr>
            <w:tcW w:w="1843" w:type="dxa"/>
          </w:tcPr>
          <w:p w14:paraId="35F31E92" w14:textId="29373840" w:rsidR="00A1536C" w:rsidRPr="00BD33BC" w:rsidRDefault="00ED13CF">
            <w:pPr>
              <w:rPr>
                <w:ins w:id="61" w:author="na123da345ahmed@gmail.com" w:date="2023-03-15T02:05:00Z"/>
                <w:sz w:val="36"/>
                <w:szCs w:val="36"/>
                <w:lang w:bidi="ar-EG"/>
              </w:rPr>
            </w:pPr>
            <w:ins w:id="62" w:author="na123da345ahmed@gmail.com" w:date="2023-03-15T02:05:00Z">
              <w:r w:rsidRPr="00BD33BC">
                <w:rPr>
                  <w:rFonts w:hint="cs"/>
                  <w:sz w:val="36"/>
                  <w:szCs w:val="36"/>
                  <w:lang w:bidi="ar-EG"/>
                </w:rPr>
                <w:t>3</w:t>
              </w:r>
            </w:ins>
          </w:p>
        </w:tc>
      </w:tr>
      <w:tr w:rsidR="00A1536C" w14:paraId="2DB777B4" w14:textId="77777777" w:rsidTr="00443076">
        <w:trPr>
          <w:ins w:id="63" w:author="na123da345ahmed@gmail.com" w:date="2023-03-15T02:05:00Z"/>
        </w:trPr>
        <w:tc>
          <w:tcPr>
            <w:tcW w:w="1675" w:type="dxa"/>
          </w:tcPr>
          <w:p w14:paraId="6347303E" w14:textId="0D8CA99E" w:rsidR="00A1536C" w:rsidRPr="00D034F6" w:rsidRDefault="00A37062">
            <w:pPr>
              <w:rPr>
                <w:ins w:id="64" w:author="na123da345ahmed@gmail.com" w:date="2023-03-15T02:05:00Z"/>
                <w:sz w:val="36"/>
                <w:szCs w:val="36"/>
                <w:lang w:bidi="ar-EG"/>
              </w:rPr>
            </w:pPr>
            <w:ins w:id="65" w:author="na123da345ahmed@gmail.com" w:date="2023-03-15T02:05:00Z">
              <w:r w:rsidRPr="00D034F6">
                <w:rPr>
                  <w:rFonts w:hint="cs"/>
                  <w:sz w:val="36"/>
                  <w:szCs w:val="36"/>
                  <w:lang w:bidi="ar-EG"/>
                </w:rPr>
                <w:t>B</w:t>
              </w:r>
            </w:ins>
          </w:p>
        </w:tc>
        <w:tc>
          <w:tcPr>
            <w:tcW w:w="3282" w:type="dxa"/>
          </w:tcPr>
          <w:p w14:paraId="3D12B734" w14:textId="2B8DF04B" w:rsidR="00A1536C" w:rsidRPr="008B69BD" w:rsidRDefault="00CE0482">
            <w:pPr>
              <w:rPr>
                <w:ins w:id="66" w:author="na123da345ahmed@gmail.com" w:date="2023-03-15T02:05:00Z"/>
                <w:sz w:val="36"/>
                <w:szCs w:val="36"/>
                <w:lang w:bidi="ar-EG"/>
              </w:rPr>
            </w:pPr>
            <w:ins w:id="67" w:author="na123da345ahmed@gmail.com" w:date="2023-03-15T02:05:00Z">
              <w:r w:rsidRPr="008B69BD">
                <w:rPr>
                  <w:rFonts w:hint="cs"/>
                  <w:sz w:val="36"/>
                  <w:szCs w:val="36"/>
                  <w:lang w:bidi="ar-EG"/>
                </w:rPr>
                <w:t>System request</w:t>
              </w:r>
            </w:ins>
          </w:p>
        </w:tc>
        <w:tc>
          <w:tcPr>
            <w:tcW w:w="2550" w:type="dxa"/>
          </w:tcPr>
          <w:p w14:paraId="120B2953" w14:textId="7E8BD2E3" w:rsidR="00A1536C" w:rsidRPr="00BD33BC" w:rsidRDefault="00B15EA1">
            <w:pPr>
              <w:rPr>
                <w:ins w:id="68" w:author="na123da345ahmed@gmail.com" w:date="2023-03-15T02:05:00Z"/>
                <w:sz w:val="36"/>
                <w:szCs w:val="36"/>
                <w:lang w:bidi="ar-EG"/>
              </w:rPr>
            </w:pPr>
            <w:ins w:id="69" w:author="na123da345ahmed@gmail.com" w:date="2023-03-15T02:05:00Z">
              <w:r w:rsidRPr="00BD33BC">
                <w:rPr>
                  <w:rFonts w:hint="cs"/>
                  <w:sz w:val="36"/>
                  <w:szCs w:val="36"/>
                  <w:lang w:bidi="ar-EG"/>
                </w:rPr>
                <w:t>_</w:t>
              </w:r>
            </w:ins>
          </w:p>
        </w:tc>
        <w:tc>
          <w:tcPr>
            <w:tcW w:w="1843" w:type="dxa"/>
          </w:tcPr>
          <w:p w14:paraId="513D0A0D" w14:textId="0DD6F1B3" w:rsidR="00A1536C" w:rsidRPr="00BD33BC" w:rsidRDefault="00033286">
            <w:pPr>
              <w:rPr>
                <w:ins w:id="70" w:author="na123da345ahmed@gmail.com" w:date="2023-03-15T02:05:00Z"/>
                <w:sz w:val="36"/>
                <w:szCs w:val="36"/>
                <w:lang w:bidi="ar-EG"/>
              </w:rPr>
            </w:pPr>
            <w:ins w:id="71" w:author="na123da345ahmed@gmail.com" w:date="2023-03-15T02:05:00Z">
              <w:r w:rsidRPr="00BD33BC">
                <w:rPr>
                  <w:rFonts w:hint="cs"/>
                  <w:sz w:val="36"/>
                  <w:szCs w:val="36"/>
                  <w:lang w:bidi="ar-EG"/>
                </w:rPr>
                <w:t>1</w:t>
              </w:r>
            </w:ins>
          </w:p>
        </w:tc>
      </w:tr>
      <w:tr w:rsidR="00A1536C" w14:paraId="5542A143" w14:textId="77777777" w:rsidTr="00443076">
        <w:trPr>
          <w:ins w:id="72" w:author="na123da345ahmed@gmail.com" w:date="2023-03-15T02:05:00Z"/>
        </w:trPr>
        <w:tc>
          <w:tcPr>
            <w:tcW w:w="1675" w:type="dxa"/>
          </w:tcPr>
          <w:p w14:paraId="0A4173BA" w14:textId="6853D801" w:rsidR="00A1536C" w:rsidRPr="00D034F6" w:rsidRDefault="00A37062">
            <w:pPr>
              <w:rPr>
                <w:ins w:id="73" w:author="na123da345ahmed@gmail.com" w:date="2023-03-15T02:05:00Z"/>
                <w:sz w:val="36"/>
                <w:szCs w:val="36"/>
                <w:lang w:bidi="ar-EG"/>
              </w:rPr>
            </w:pPr>
            <w:ins w:id="74" w:author="na123da345ahmed@gmail.com" w:date="2023-03-15T02:05:00Z">
              <w:r w:rsidRPr="00D034F6">
                <w:rPr>
                  <w:rFonts w:hint="cs"/>
                  <w:sz w:val="36"/>
                  <w:szCs w:val="36"/>
                  <w:lang w:bidi="ar-EG"/>
                </w:rPr>
                <w:t>C</w:t>
              </w:r>
            </w:ins>
          </w:p>
        </w:tc>
        <w:tc>
          <w:tcPr>
            <w:tcW w:w="3282" w:type="dxa"/>
          </w:tcPr>
          <w:p w14:paraId="0C014FC9" w14:textId="242D534F" w:rsidR="00A1536C" w:rsidRPr="008B69BD" w:rsidRDefault="00CE0482">
            <w:pPr>
              <w:rPr>
                <w:ins w:id="75" w:author="na123da345ahmed@gmail.com" w:date="2023-03-15T02:05:00Z"/>
                <w:sz w:val="36"/>
                <w:szCs w:val="36"/>
                <w:lang w:bidi="ar-EG"/>
              </w:rPr>
            </w:pPr>
            <w:ins w:id="76" w:author="na123da345ahmed@gmail.com" w:date="2023-03-15T02:05:00Z">
              <w:r w:rsidRPr="008B69BD">
                <w:rPr>
                  <w:rFonts w:hint="cs"/>
                  <w:sz w:val="36"/>
                  <w:szCs w:val="36"/>
                  <w:lang w:bidi="ar-EG"/>
                </w:rPr>
                <w:t xml:space="preserve">Feasibility study  </w:t>
              </w:r>
            </w:ins>
          </w:p>
        </w:tc>
        <w:tc>
          <w:tcPr>
            <w:tcW w:w="2550" w:type="dxa"/>
          </w:tcPr>
          <w:p w14:paraId="295E98BF" w14:textId="75561966" w:rsidR="00A1536C" w:rsidRPr="00BD33BC" w:rsidRDefault="00A22B8C">
            <w:pPr>
              <w:rPr>
                <w:ins w:id="77" w:author="na123da345ahmed@gmail.com" w:date="2023-03-15T02:05:00Z"/>
                <w:sz w:val="36"/>
                <w:szCs w:val="36"/>
                <w:lang w:bidi="ar-EG"/>
              </w:rPr>
            </w:pPr>
            <w:ins w:id="78" w:author="na123da345ahmed@gmail.com" w:date="2023-03-15T02:05:00Z">
              <w:r w:rsidRPr="00BD33BC">
                <w:rPr>
                  <w:rFonts w:hint="cs"/>
                  <w:sz w:val="36"/>
                  <w:szCs w:val="36"/>
                  <w:lang w:bidi="ar-EG"/>
                </w:rPr>
                <w:t>B</w:t>
              </w:r>
            </w:ins>
          </w:p>
        </w:tc>
        <w:tc>
          <w:tcPr>
            <w:tcW w:w="1843" w:type="dxa"/>
          </w:tcPr>
          <w:p w14:paraId="2D168D97" w14:textId="0A030E90" w:rsidR="00A1536C" w:rsidRPr="00BD33BC" w:rsidRDefault="00033286">
            <w:pPr>
              <w:rPr>
                <w:ins w:id="79" w:author="na123da345ahmed@gmail.com" w:date="2023-03-15T02:05:00Z"/>
                <w:sz w:val="36"/>
                <w:szCs w:val="36"/>
                <w:lang w:bidi="ar-EG"/>
              </w:rPr>
            </w:pPr>
            <w:ins w:id="80" w:author="na123da345ahmed@gmail.com" w:date="2023-03-15T02:05:00Z">
              <w:r w:rsidRPr="00BD33BC">
                <w:rPr>
                  <w:rFonts w:hint="cs"/>
                  <w:sz w:val="36"/>
                  <w:szCs w:val="36"/>
                  <w:lang w:bidi="ar-EG"/>
                </w:rPr>
                <w:t>3</w:t>
              </w:r>
            </w:ins>
          </w:p>
        </w:tc>
      </w:tr>
      <w:tr w:rsidR="009C52D8" w14:paraId="72CF30C8" w14:textId="77777777" w:rsidTr="00443076">
        <w:trPr>
          <w:ins w:id="81" w:author="na123da345ahmed@gmail.com" w:date="2023-03-15T02:05:00Z"/>
        </w:trPr>
        <w:tc>
          <w:tcPr>
            <w:tcW w:w="1675" w:type="dxa"/>
          </w:tcPr>
          <w:p w14:paraId="2A0A0231" w14:textId="739294BF" w:rsidR="009C52D8" w:rsidRPr="00D034F6" w:rsidRDefault="00A37062">
            <w:pPr>
              <w:rPr>
                <w:ins w:id="82" w:author="na123da345ahmed@gmail.com" w:date="2023-03-15T02:05:00Z"/>
                <w:sz w:val="36"/>
                <w:szCs w:val="36"/>
                <w:lang w:bidi="ar-EG"/>
              </w:rPr>
            </w:pPr>
            <w:ins w:id="83" w:author="na123da345ahmed@gmail.com" w:date="2023-03-15T02:05:00Z">
              <w:r w:rsidRPr="00D034F6">
                <w:rPr>
                  <w:rFonts w:hint="cs"/>
                  <w:sz w:val="36"/>
                  <w:szCs w:val="36"/>
                  <w:lang w:bidi="ar-EG"/>
                </w:rPr>
                <w:t>D</w:t>
              </w:r>
            </w:ins>
          </w:p>
        </w:tc>
        <w:tc>
          <w:tcPr>
            <w:tcW w:w="3282" w:type="dxa"/>
          </w:tcPr>
          <w:p w14:paraId="13C5E2B8" w14:textId="71231579" w:rsidR="009C52D8" w:rsidRPr="008B69BD" w:rsidRDefault="00141A31">
            <w:pPr>
              <w:rPr>
                <w:ins w:id="84" w:author="na123da345ahmed@gmail.com" w:date="2023-03-15T02:05:00Z"/>
                <w:sz w:val="36"/>
                <w:szCs w:val="36"/>
                <w:lang w:bidi="ar-EG"/>
              </w:rPr>
            </w:pPr>
            <w:ins w:id="85" w:author="na123da345ahmed@gmail.com" w:date="2023-03-15T02:05:00Z">
              <w:r w:rsidRPr="008B69BD">
                <w:rPr>
                  <w:rFonts w:hint="cs"/>
                  <w:sz w:val="36"/>
                  <w:szCs w:val="36"/>
                  <w:lang w:bidi="ar-EG"/>
                </w:rPr>
                <w:t>Methodology</w:t>
              </w:r>
            </w:ins>
          </w:p>
        </w:tc>
        <w:tc>
          <w:tcPr>
            <w:tcW w:w="2550" w:type="dxa"/>
          </w:tcPr>
          <w:p w14:paraId="5D02D72F" w14:textId="5F486434" w:rsidR="009C52D8" w:rsidRPr="00BD33BC" w:rsidRDefault="000F3EBF">
            <w:pPr>
              <w:rPr>
                <w:ins w:id="86" w:author="na123da345ahmed@gmail.com" w:date="2023-03-15T02:05:00Z"/>
                <w:sz w:val="36"/>
                <w:szCs w:val="36"/>
                <w:lang w:bidi="ar-EG"/>
              </w:rPr>
            </w:pPr>
            <w:ins w:id="87" w:author="na123da345ahmed@gmail.com" w:date="2023-03-15T02:05:00Z">
              <w:r w:rsidRPr="00BD33BC">
                <w:rPr>
                  <w:rFonts w:hint="cs"/>
                  <w:sz w:val="36"/>
                  <w:szCs w:val="36"/>
                  <w:lang w:bidi="ar-EG"/>
                </w:rPr>
                <w:t>C</w:t>
              </w:r>
            </w:ins>
          </w:p>
        </w:tc>
        <w:tc>
          <w:tcPr>
            <w:tcW w:w="1843" w:type="dxa"/>
          </w:tcPr>
          <w:p w14:paraId="51061E8F" w14:textId="0E439989" w:rsidR="009C52D8" w:rsidRPr="00BD33BC" w:rsidRDefault="00EE5FD4">
            <w:pPr>
              <w:rPr>
                <w:ins w:id="88" w:author="na123da345ahmed@gmail.com" w:date="2023-03-15T02:05:00Z"/>
                <w:sz w:val="36"/>
                <w:szCs w:val="36"/>
                <w:lang w:bidi="ar-EG"/>
              </w:rPr>
            </w:pPr>
            <w:ins w:id="89" w:author="na123da345ahmed@gmail.com" w:date="2023-03-15T02:05:00Z">
              <w:r w:rsidRPr="00BD33BC">
                <w:rPr>
                  <w:rFonts w:hint="cs"/>
                  <w:sz w:val="36"/>
                  <w:szCs w:val="36"/>
                  <w:lang w:bidi="ar-EG"/>
                </w:rPr>
                <w:t>3</w:t>
              </w:r>
            </w:ins>
          </w:p>
        </w:tc>
      </w:tr>
      <w:tr w:rsidR="009C52D8" w14:paraId="4E469D5F" w14:textId="77777777" w:rsidTr="00443076">
        <w:trPr>
          <w:ins w:id="90" w:author="na123da345ahmed@gmail.com" w:date="2023-03-15T02:05:00Z"/>
        </w:trPr>
        <w:tc>
          <w:tcPr>
            <w:tcW w:w="1675" w:type="dxa"/>
          </w:tcPr>
          <w:p w14:paraId="118F6AE3" w14:textId="105F7B31" w:rsidR="009C52D8" w:rsidRPr="00D034F6" w:rsidRDefault="00D034F6">
            <w:pPr>
              <w:rPr>
                <w:ins w:id="91" w:author="na123da345ahmed@gmail.com" w:date="2023-03-15T02:05:00Z"/>
                <w:sz w:val="36"/>
                <w:szCs w:val="36"/>
                <w:lang w:bidi="ar-EG"/>
              </w:rPr>
            </w:pPr>
            <w:ins w:id="92" w:author="na123da345ahmed@gmail.com" w:date="2023-03-15T02:05:00Z">
              <w:r w:rsidRPr="00D034F6">
                <w:rPr>
                  <w:rFonts w:hint="cs"/>
                  <w:sz w:val="36"/>
                  <w:szCs w:val="36"/>
                  <w:lang w:bidi="ar-EG"/>
                </w:rPr>
                <w:t>E</w:t>
              </w:r>
            </w:ins>
          </w:p>
        </w:tc>
        <w:tc>
          <w:tcPr>
            <w:tcW w:w="3282" w:type="dxa"/>
          </w:tcPr>
          <w:p w14:paraId="2DCD2D2E" w14:textId="70347C53" w:rsidR="009C52D8" w:rsidRPr="008B69BD" w:rsidRDefault="00507562">
            <w:pPr>
              <w:rPr>
                <w:ins w:id="93" w:author="na123da345ahmed@gmail.com" w:date="2023-03-15T02:05:00Z"/>
                <w:sz w:val="36"/>
                <w:szCs w:val="36"/>
                <w:lang w:bidi="ar-EG"/>
              </w:rPr>
            </w:pPr>
            <w:ins w:id="94" w:author="na123da345ahmed@gmail.com" w:date="2023-03-15T02:05:00Z">
              <w:r w:rsidRPr="008B69BD">
                <w:rPr>
                  <w:rFonts w:hint="cs"/>
                  <w:sz w:val="36"/>
                  <w:szCs w:val="36"/>
                  <w:lang w:bidi="ar-EG"/>
                </w:rPr>
                <w:t xml:space="preserve">Time Estimation </w:t>
              </w:r>
            </w:ins>
          </w:p>
        </w:tc>
        <w:tc>
          <w:tcPr>
            <w:tcW w:w="2550" w:type="dxa"/>
          </w:tcPr>
          <w:p w14:paraId="46042E1A" w14:textId="0C4B2D72" w:rsidR="009C52D8" w:rsidRPr="00BD33BC" w:rsidRDefault="00A22B8C">
            <w:pPr>
              <w:rPr>
                <w:ins w:id="95" w:author="na123da345ahmed@gmail.com" w:date="2023-03-15T02:05:00Z"/>
                <w:sz w:val="36"/>
                <w:szCs w:val="36"/>
                <w:lang w:bidi="ar-EG"/>
              </w:rPr>
            </w:pPr>
            <w:ins w:id="96" w:author="na123da345ahmed@gmail.com" w:date="2023-03-15T02:05:00Z">
              <w:r w:rsidRPr="00BD33BC">
                <w:rPr>
                  <w:rFonts w:hint="cs"/>
                  <w:sz w:val="36"/>
                  <w:szCs w:val="36"/>
                  <w:lang w:bidi="ar-EG"/>
                </w:rPr>
                <w:t>_</w:t>
              </w:r>
            </w:ins>
          </w:p>
        </w:tc>
        <w:tc>
          <w:tcPr>
            <w:tcW w:w="1843" w:type="dxa"/>
          </w:tcPr>
          <w:p w14:paraId="296978A8" w14:textId="5265E586" w:rsidR="009C52D8" w:rsidRPr="00BD33BC" w:rsidRDefault="00EE5FD4">
            <w:pPr>
              <w:rPr>
                <w:ins w:id="97" w:author="na123da345ahmed@gmail.com" w:date="2023-03-15T02:05:00Z"/>
                <w:sz w:val="36"/>
                <w:szCs w:val="36"/>
                <w:lang w:bidi="ar-EG"/>
              </w:rPr>
            </w:pPr>
            <w:ins w:id="98" w:author="na123da345ahmed@gmail.com" w:date="2023-03-15T02:05:00Z">
              <w:r w:rsidRPr="00BD33BC">
                <w:rPr>
                  <w:rFonts w:hint="cs"/>
                  <w:sz w:val="36"/>
                  <w:szCs w:val="36"/>
                  <w:lang w:bidi="ar-EG"/>
                </w:rPr>
                <w:t>1</w:t>
              </w:r>
            </w:ins>
          </w:p>
        </w:tc>
      </w:tr>
      <w:tr w:rsidR="00507562" w14:paraId="6C2306E9" w14:textId="77777777" w:rsidTr="00443076">
        <w:trPr>
          <w:ins w:id="99" w:author="na123da345ahmed@gmail.com" w:date="2023-03-15T02:05:00Z"/>
        </w:trPr>
        <w:tc>
          <w:tcPr>
            <w:tcW w:w="1675" w:type="dxa"/>
          </w:tcPr>
          <w:p w14:paraId="33C46779" w14:textId="4E01D18B" w:rsidR="00507562" w:rsidRPr="00D034F6" w:rsidRDefault="00DE79D2">
            <w:pPr>
              <w:rPr>
                <w:ins w:id="100" w:author="na123da345ahmed@gmail.com" w:date="2023-03-15T02:05:00Z"/>
                <w:sz w:val="36"/>
                <w:szCs w:val="36"/>
                <w:lang w:bidi="ar-EG"/>
              </w:rPr>
            </w:pPr>
            <w:ins w:id="101" w:author="na123da345ahmed@gmail.com" w:date="2023-03-15T02:05:00Z">
              <w:r>
                <w:rPr>
                  <w:rFonts w:hint="cs"/>
                  <w:sz w:val="36"/>
                  <w:szCs w:val="36"/>
                  <w:lang w:bidi="ar-EG"/>
                </w:rPr>
                <w:t>F</w:t>
              </w:r>
            </w:ins>
          </w:p>
        </w:tc>
        <w:tc>
          <w:tcPr>
            <w:tcW w:w="3282" w:type="dxa"/>
          </w:tcPr>
          <w:p w14:paraId="10C26A3F" w14:textId="1AD47D14" w:rsidR="00507562" w:rsidRPr="008B69BD" w:rsidRDefault="00642EB8">
            <w:pPr>
              <w:rPr>
                <w:ins w:id="102" w:author="na123da345ahmed@gmail.com" w:date="2023-03-15T02:05:00Z"/>
                <w:sz w:val="36"/>
                <w:szCs w:val="36"/>
                <w:lang w:bidi="ar-EG"/>
              </w:rPr>
            </w:pPr>
            <w:ins w:id="103" w:author="na123da345ahmed@gmail.com" w:date="2023-03-15T02:05:00Z">
              <w:r w:rsidRPr="008B69BD">
                <w:rPr>
                  <w:rFonts w:hint="cs"/>
                  <w:sz w:val="36"/>
                  <w:szCs w:val="36"/>
                  <w:lang w:bidi="ar-EG"/>
                </w:rPr>
                <w:t>Scope</w:t>
              </w:r>
              <w:r w:rsidR="0026196A" w:rsidRPr="008B69BD">
                <w:rPr>
                  <w:rFonts w:hint="cs"/>
                  <w:sz w:val="36"/>
                  <w:szCs w:val="36"/>
                  <w:lang w:bidi="ar-EG"/>
                </w:rPr>
                <w:t xml:space="preserve"> Management</w:t>
              </w:r>
            </w:ins>
          </w:p>
        </w:tc>
        <w:tc>
          <w:tcPr>
            <w:tcW w:w="2550" w:type="dxa"/>
          </w:tcPr>
          <w:p w14:paraId="0D72ABD6" w14:textId="0837D184" w:rsidR="00507562" w:rsidRPr="00BD33BC" w:rsidRDefault="00141AB3">
            <w:pPr>
              <w:rPr>
                <w:ins w:id="104" w:author="na123da345ahmed@gmail.com" w:date="2023-03-15T02:05:00Z"/>
                <w:sz w:val="36"/>
                <w:szCs w:val="36"/>
                <w:lang w:bidi="ar-EG"/>
              </w:rPr>
            </w:pPr>
            <w:ins w:id="105" w:author="na123da345ahmed@gmail.com" w:date="2023-03-15T02:05:00Z">
              <w:r w:rsidRPr="00BD33BC">
                <w:rPr>
                  <w:rFonts w:hint="cs"/>
                  <w:sz w:val="36"/>
                  <w:szCs w:val="36"/>
                  <w:lang w:bidi="ar-EG"/>
                </w:rPr>
                <w:t>E</w:t>
              </w:r>
            </w:ins>
          </w:p>
        </w:tc>
        <w:tc>
          <w:tcPr>
            <w:tcW w:w="1843" w:type="dxa"/>
          </w:tcPr>
          <w:p w14:paraId="0336E605" w14:textId="2A232DD5" w:rsidR="00507562" w:rsidRPr="00BD33BC" w:rsidRDefault="00EE5FD4">
            <w:pPr>
              <w:rPr>
                <w:ins w:id="106" w:author="na123da345ahmed@gmail.com" w:date="2023-03-15T02:05:00Z"/>
                <w:sz w:val="36"/>
                <w:szCs w:val="36"/>
                <w:lang w:bidi="ar-EG"/>
              </w:rPr>
            </w:pPr>
            <w:ins w:id="107" w:author="na123da345ahmed@gmail.com" w:date="2023-03-15T02:05:00Z">
              <w:r w:rsidRPr="00BD33BC">
                <w:rPr>
                  <w:rFonts w:hint="cs"/>
                  <w:sz w:val="36"/>
                  <w:szCs w:val="36"/>
                  <w:lang w:bidi="ar-EG"/>
                </w:rPr>
                <w:t>2</w:t>
              </w:r>
            </w:ins>
          </w:p>
        </w:tc>
      </w:tr>
      <w:tr w:rsidR="00DE79D2" w14:paraId="5EE5A323" w14:textId="77777777" w:rsidTr="00443076">
        <w:trPr>
          <w:ins w:id="108" w:author="na123da345ahmed@gmail.com" w:date="2023-03-15T02:05:00Z"/>
        </w:trPr>
        <w:tc>
          <w:tcPr>
            <w:tcW w:w="1675" w:type="dxa"/>
          </w:tcPr>
          <w:p w14:paraId="379C3D45" w14:textId="2BEE00A3" w:rsidR="00DE79D2" w:rsidRDefault="00FE0147">
            <w:pPr>
              <w:rPr>
                <w:ins w:id="109" w:author="na123da345ahmed@gmail.com" w:date="2023-03-15T02:05:00Z"/>
                <w:sz w:val="36"/>
                <w:szCs w:val="36"/>
                <w:lang w:bidi="ar-EG"/>
              </w:rPr>
            </w:pPr>
            <w:ins w:id="110" w:author="na123da345ahmed@gmail.com" w:date="2023-03-15T02:05:00Z">
              <w:r>
                <w:rPr>
                  <w:rFonts w:hint="cs"/>
                  <w:sz w:val="36"/>
                  <w:szCs w:val="36"/>
                  <w:lang w:bidi="ar-EG"/>
                </w:rPr>
                <w:t>G</w:t>
              </w:r>
            </w:ins>
          </w:p>
        </w:tc>
        <w:tc>
          <w:tcPr>
            <w:tcW w:w="3282" w:type="dxa"/>
          </w:tcPr>
          <w:p w14:paraId="7FE74479" w14:textId="40D65C4F" w:rsidR="00DE79D2" w:rsidRPr="008B69BD" w:rsidRDefault="00FE0147">
            <w:pPr>
              <w:rPr>
                <w:ins w:id="111" w:author="na123da345ahmed@gmail.com" w:date="2023-03-15T02:05:00Z"/>
                <w:sz w:val="36"/>
                <w:szCs w:val="36"/>
                <w:lang w:bidi="ar-EG"/>
              </w:rPr>
            </w:pPr>
            <w:ins w:id="112" w:author="na123da345ahmed@gmail.com" w:date="2023-03-15T02:05:00Z">
              <w:r>
                <w:rPr>
                  <w:rFonts w:hint="cs"/>
                  <w:sz w:val="36"/>
                  <w:szCs w:val="36"/>
                  <w:lang w:bidi="ar-EG"/>
                </w:rPr>
                <w:t>Interview</w:t>
              </w:r>
            </w:ins>
          </w:p>
        </w:tc>
        <w:tc>
          <w:tcPr>
            <w:tcW w:w="2550" w:type="dxa"/>
          </w:tcPr>
          <w:p w14:paraId="663ACFF0" w14:textId="374448BE" w:rsidR="00DE79D2" w:rsidRPr="00BD33BC" w:rsidRDefault="00DE3656">
            <w:pPr>
              <w:rPr>
                <w:ins w:id="113" w:author="na123da345ahmed@gmail.com" w:date="2023-03-15T02:05:00Z"/>
                <w:sz w:val="36"/>
                <w:szCs w:val="36"/>
                <w:lang w:bidi="ar-EG"/>
              </w:rPr>
            </w:pPr>
            <w:ins w:id="114" w:author="na123da345ahmed@gmail.com" w:date="2023-03-15T02:05:00Z">
              <w:r w:rsidRPr="00BD33BC">
                <w:rPr>
                  <w:rFonts w:hint="cs"/>
                  <w:sz w:val="36"/>
                  <w:szCs w:val="36"/>
                  <w:lang w:bidi="ar-EG"/>
                </w:rPr>
                <w:t>C</w:t>
              </w:r>
            </w:ins>
          </w:p>
        </w:tc>
        <w:tc>
          <w:tcPr>
            <w:tcW w:w="1843" w:type="dxa"/>
          </w:tcPr>
          <w:p w14:paraId="79481F4C" w14:textId="22A20A4A" w:rsidR="00DE79D2" w:rsidRPr="00BD33BC" w:rsidRDefault="00EE5FD4">
            <w:pPr>
              <w:rPr>
                <w:ins w:id="115" w:author="na123da345ahmed@gmail.com" w:date="2023-03-15T02:05:00Z"/>
                <w:sz w:val="36"/>
                <w:szCs w:val="36"/>
                <w:lang w:bidi="ar-EG"/>
              </w:rPr>
            </w:pPr>
            <w:ins w:id="116" w:author="na123da345ahmed@gmail.com" w:date="2023-03-15T02:05:00Z">
              <w:r w:rsidRPr="00BD33BC">
                <w:rPr>
                  <w:rFonts w:hint="cs"/>
                  <w:sz w:val="36"/>
                  <w:szCs w:val="36"/>
                  <w:lang w:bidi="ar-EG"/>
                </w:rPr>
                <w:t>1</w:t>
              </w:r>
            </w:ins>
          </w:p>
        </w:tc>
      </w:tr>
    </w:tbl>
    <w:p w14:paraId="1740EA89" w14:textId="77777777" w:rsidR="006D2921" w:rsidRDefault="00FA389B">
      <w:pPr>
        <w:rPr>
          <w:sz w:val="32"/>
          <w:szCs w:val="32"/>
          <w:u w:val="single"/>
          <w:lang w:bidi="ar-EG"/>
        </w:rPr>
      </w:pPr>
      <w:ins w:id="117" w:author="na123da345ahmed@gmail.com" w:date="2023-03-15T02:05:00Z">
        <w:r>
          <w:rPr>
            <w:noProof/>
            <w:sz w:val="32"/>
            <w:szCs w:val="32"/>
            <w:u w:val="single"/>
            <w:lang w:bidi="ar-EG"/>
          </w:rPr>
          <mc:AlternateContent>
            <mc:Choice Requires="wps">
              <w:drawing>
                <wp:anchor distT="0" distB="0" distL="114300" distR="114300" simplePos="0" relativeHeight="251670528" behindDoc="0" locked="0" layoutInCell="1" allowOverlap="1" wp14:anchorId="73388382" wp14:editId="7D8F393E">
                  <wp:simplePos x="0" y="0"/>
                  <wp:positionH relativeFrom="column">
                    <wp:posOffset>1751330</wp:posOffset>
                  </wp:positionH>
                  <wp:positionV relativeFrom="paragraph">
                    <wp:posOffset>304165</wp:posOffset>
                  </wp:positionV>
                  <wp:extent cx="629285" cy="557530"/>
                  <wp:effectExtent l="0" t="0" r="18415" b="13970"/>
                  <wp:wrapNone/>
                  <wp:docPr id="12" name="Oval 12"/>
                  <wp:cNvGraphicFramePr/>
                  <a:graphic xmlns:a="http://schemas.openxmlformats.org/drawingml/2006/main">
                    <a:graphicData uri="http://schemas.microsoft.com/office/word/2010/wordprocessingShape">
                      <wps:wsp>
                        <wps:cNvSpPr/>
                        <wps:spPr>
                          <a:xfrm>
                            <a:off x="0" y="0"/>
                            <a:ext cx="629285" cy="557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2514E" w14:textId="27D198AC" w:rsidR="00E86793" w:rsidRPr="00E86793" w:rsidRDefault="00E86793" w:rsidP="00E86793">
                              <w:pPr>
                                <w:jc w:val="center"/>
                                <w:rPr>
                                  <w:ins w:id="118" w:author="na123da345ahmed@gmail.com" w:date="2023-03-15T02:05:00Z"/>
                                  <w:b/>
                                  <w:bCs/>
                                  <w:sz w:val="36"/>
                                  <w:szCs w:val="36"/>
                                </w:rPr>
                              </w:pPr>
                              <w:ins w:id="119" w:author="na123da345ahmed@gmail.com" w:date="2023-03-15T02:05:00Z">
                                <w:r w:rsidRPr="00E86793">
                                  <w:rPr>
                                    <w:rFonts w:hint="cs"/>
                                    <w:b/>
                                    <w:bCs/>
                                    <w:sz w:val="36"/>
                                    <w:szCs w:val="36"/>
                                    <w:lang w:bidi="ar-EG"/>
                                  </w:rPr>
                                  <w:t>A</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88382" id="Oval 12" o:spid="_x0000_s1026" style="position:absolute;margin-left:137.9pt;margin-top:23.95pt;width:49.55pt;height:4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" fillcolor="#4f81bd [3204]" strokecolor="#243f60 [1604]" strokeweight="2pt">
                  <v:textbox>
                    <w:txbxContent>
                      <w:p w14:paraId="1832514E" w14:textId="27D198AC" w:rsidR="00E86793" w:rsidRPr="00E86793" w:rsidRDefault="00E86793" w:rsidP="00E86793">
                        <w:pPr>
                          <w:jc w:val="center"/>
                          <w:rPr>
                            <w:ins w:id="120" w:author="na123da345ahmed@gmail.com" w:date="2023-03-15T02:05:00Z"/>
                            <w:b/>
                            <w:bCs/>
                            <w:sz w:val="36"/>
                            <w:szCs w:val="36"/>
                          </w:rPr>
                        </w:pPr>
                        <w:ins w:id="121" w:author="na123da345ahmed@gmail.com" w:date="2023-03-15T02:05:00Z">
                          <w:r w:rsidRPr="00E86793">
                            <w:rPr>
                              <w:rFonts w:hint="cs"/>
                              <w:b/>
                              <w:bCs/>
                              <w:sz w:val="36"/>
                              <w:szCs w:val="36"/>
                              <w:lang w:bidi="ar-EG"/>
                            </w:rPr>
                            <w:t>A</w:t>
                          </w:r>
                        </w:ins>
                      </w:p>
                    </w:txbxContent>
                  </v:textbox>
                </v:oval>
              </w:pict>
            </mc:Fallback>
          </mc:AlternateContent>
        </w:r>
      </w:ins>
    </w:p>
    <w:p w14:paraId="30723D8C" w14:textId="77777777" w:rsidR="006D2921" w:rsidRDefault="00FA389B">
      <w:pPr>
        <w:rPr>
          <w:sz w:val="32"/>
          <w:szCs w:val="32"/>
          <w:u w:val="single"/>
          <w:lang w:bidi="ar-EG"/>
        </w:rPr>
      </w:pPr>
      <w:ins w:id="122" w:author="na123da345ahmed@gmail.com" w:date="2023-03-15T02:05:00Z">
        <w:r>
          <w:rPr>
            <w:noProof/>
            <w:sz w:val="32"/>
            <w:szCs w:val="32"/>
            <w:u w:val="single"/>
            <w:lang w:bidi="ar-EG"/>
          </w:rPr>
          <mc:AlternateContent>
            <mc:Choice Requires="wps">
              <w:drawing>
                <wp:anchor distT="0" distB="0" distL="114300" distR="114300" simplePos="0" relativeHeight="251672576" behindDoc="0" locked="0" layoutInCell="1" allowOverlap="1" wp14:anchorId="066DDF1A" wp14:editId="02E18C75">
                  <wp:simplePos x="0" y="0"/>
                  <wp:positionH relativeFrom="column">
                    <wp:posOffset>570230</wp:posOffset>
                  </wp:positionH>
                  <wp:positionV relativeFrom="paragraph">
                    <wp:posOffset>373380</wp:posOffset>
                  </wp:positionV>
                  <wp:extent cx="1133475" cy="401955"/>
                  <wp:effectExtent l="0" t="38100" r="66675" b="36195"/>
                  <wp:wrapNone/>
                  <wp:docPr id="19" name="Straight Arrow Connector 19"/>
                  <wp:cNvGraphicFramePr/>
                  <a:graphic xmlns:a="http://schemas.openxmlformats.org/drawingml/2006/main">
                    <a:graphicData uri="http://schemas.microsoft.com/office/word/2010/wordprocessingShape">
                      <wps:wsp>
                        <wps:cNvCnPr/>
                        <wps:spPr>
                          <a:xfrm flipV="1">
                            <a:off x="0" y="0"/>
                            <a:ext cx="1133475" cy="40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85FC1C" id="_x0000_t32" coordsize="21600,21600" o:spt="32" o:oned="t" path="m,l21600,21600e" filled="f">
                  <v:path arrowok="t" fillok="f" o:connecttype="none"/>
                  <o:lock v:ext="edit" shapetype="t"/>
                </v:shapetype>
                <v:shape id="رابط كسهم مستقيم 19" o:spid="_x0000_s1026" type="#_x0000_t32" style="position:absolute;margin-left:44.9pt;margin-top:29.4pt;width:89.25pt;height:31.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" strokecolor="#4579b8 [3044]">
                  <v:stroke endarrow="block"/>
                </v:shape>
              </w:pict>
            </mc:Fallback>
          </mc:AlternateContent>
        </w:r>
      </w:ins>
    </w:p>
    <w:p w14:paraId="29AFEB0B" w14:textId="77777777" w:rsidR="006D2921" w:rsidRDefault="0083318A">
      <w:pPr>
        <w:rPr>
          <w:sz w:val="32"/>
          <w:szCs w:val="32"/>
          <w:u w:val="single"/>
          <w:lang w:bidi="ar-EG"/>
        </w:rPr>
      </w:pPr>
      <w:ins w:id="123" w:author="na123da345ahmed@gmail.com" w:date="2023-03-15T02:05:00Z">
        <w:r>
          <w:rPr>
            <w:noProof/>
            <w:sz w:val="32"/>
            <w:szCs w:val="32"/>
            <w:u w:val="single"/>
            <w:lang w:bidi="ar-EG"/>
          </w:rPr>
          <mc:AlternateContent>
            <mc:Choice Requires="wps">
              <w:drawing>
                <wp:anchor distT="0" distB="0" distL="114300" distR="114300" simplePos="0" relativeHeight="251675648" behindDoc="0" locked="0" layoutInCell="1" allowOverlap="1" wp14:anchorId="2B0B5FD4" wp14:editId="69132770">
                  <wp:simplePos x="0" y="0"/>
                  <wp:positionH relativeFrom="column">
                    <wp:posOffset>5080635</wp:posOffset>
                  </wp:positionH>
                  <wp:positionV relativeFrom="paragraph">
                    <wp:posOffset>48895</wp:posOffset>
                  </wp:positionV>
                  <wp:extent cx="644525" cy="549275"/>
                  <wp:effectExtent l="0" t="0" r="22225" b="22225"/>
                  <wp:wrapNone/>
                  <wp:docPr id="17" name="Oval 17"/>
                  <wp:cNvGraphicFramePr/>
                  <a:graphic xmlns:a="http://schemas.openxmlformats.org/drawingml/2006/main">
                    <a:graphicData uri="http://schemas.microsoft.com/office/word/2010/wordprocessingShape">
                      <wps:wsp>
                        <wps:cNvSpPr/>
                        <wps:spPr>
                          <a:xfrm>
                            <a:off x="0" y="0"/>
                            <a:ext cx="644525" cy="549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99378" w14:textId="4AACFA82" w:rsidR="00477AFF" w:rsidRPr="00532128" w:rsidRDefault="00477AFF" w:rsidP="00477AFF">
                              <w:pPr>
                                <w:jc w:val="center"/>
                                <w:rPr>
                                  <w:ins w:id="124" w:author="na123da345ahmed@gmail.com" w:date="2023-03-15T02:05:00Z"/>
                                  <w:b/>
                                  <w:bCs/>
                                  <w:sz w:val="36"/>
                                  <w:szCs w:val="36"/>
                                </w:rPr>
                              </w:pPr>
                              <w:ins w:id="125" w:author="na123da345ahmed@gmail.com" w:date="2023-03-15T02:05:00Z">
                                <w:r w:rsidRPr="00532128">
                                  <w:rPr>
                                    <w:rFonts w:hint="cs"/>
                                    <w:b/>
                                    <w:bCs/>
                                    <w:sz w:val="36"/>
                                    <w:szCs w:val="36"/>
                                    <w:lang w:bidi="ar-EG"/>
                                  </w:rPr>
                                  <w:t>D</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B5FD4" id="Oval 17" o:spid="_x0000_s1027" style="position:absolute;margin-left:400.05pt;margin-top:3.85pt;width:50.75pt;height:4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" fillcolor="#4f81bd [3204]" strokecolor="#243f60 [1604]" strokeweight="2pt">
                  <v:textbox>
                    <w:txbxContent>
                      <w:p w14:paraId="0E099378" w14:textId="4AACFA82" w:rsidR="00477AFF" w:rsidRPr="00532128" w:rsidRDefault="00477AFF" w:rsidP="00477AFF">
                        <w:pPr>
                          <w:jc w:val="center"/>
                          <w:rPr>
                            <w:ins w:id="126" w:author="na123da345ahmed@gmail.com" w:date="2023-03-15T02:05:00Z"/>
                            <w:b/>
                            <w:bCs/>
                            <w:sz w:val="36"/>
                            <w:szCs w:val="36"/>
                          </w:rPr>
                        </w:pPr>
                        <w:ins w:id="127" w:author="na123da345ahmed@gmail.com" w:date="2023-03-15T02:05:00Z">
                          <w:r w:rsidRPr="00532128">
                            <w:rPr>
                              <w:rFonts w:hint="cs"/>
                              <w:b/>
                              <w:bCs/>
                              <w:sz w:val="36"/>
                              <w:szCs w:val="36"/>
                              <w:lang w:bidi="ar-EG"/>
                            </w:rPr>
                            <w:t>D</w:t>
                          </w:r>
                        </w:ins>
                      </w:p>
                    </w:txbxContent>
                  </v:textbox>
                </v:oval>
              </w:pict>
            </mc:Fallback>
          </mc:AlternateContent>
        </w:r>
        <w:r w:rsidR="00B20837">
          <w:rPr>
            <w:noProof/>
            <w:sz w:val="32"/>
            <w:szCs w:val="32"/>
            <w:u w:val="single"/>
            <w:lang w:bidi="ar-EG"/>
          </w:rPr>
          <mc:AlternateContent>
            <mc:Choice Requires="wps">
              <w:drawing>
                <wp:anchor distT="0" distB="0" distL="114300" distR="114300" simplePos="0" relativeHeight="251674624" behindDoc="0" locked="0" layoutInCell="1" allowOverlap="1" wp14:anchorId="5705530F" wp14:editId="26FC2B70">
                  <wp:simplePos x="0" y="0"/>
                  <wp:positionH relativeFrom="column">
                    <wp:posOffset>-368300</wp:posOffset>
                  </wp:positionH>
                  <wp:positionV relativeFrom="paragraph">
                    <wp:posOffset>267335</wp:posOffset>
                  </wp:positionV>
                  <wp:extent cx="1138555" cy="1068705"/>
                  <wp:effectExtent l="0" t="0" r="23495" b="17145"/>
                  <wp:wrapNone/>
                  <wp:docPr id="11" name="Oval 11"/>
                  <wp:cNvGraphicFramePr/>
                  <a:graphic xmlns:a="http://schemas.openxmlformats.org/drawingml/2006/main">
                    <a:graphicData uri="http://schemas.microsoft.com/office/word/2010/wordprocessingShape">
                      <wps:wsp>
                        <wps:cNvSpPr/>
                        <wps:spPr>
                          <a:xfrm>
                            <a:off x="0" y="0"/>
                            <a:ext cx="1138555" cy="1068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9B6D2" w14:textId="2A805DB3" w:rsidR="00B20837" w:rsidRPr="008707D9" w:rsidRDefault="00B20837" w:rsidP="00B20837">
                              <w:pPr>
                                <w:jc w:val="center"/>
                                <w:rPr>
                                  <w:ins w:id="128" w:author="na123da345ahmed@gmail.com" w:date="2023-03-15T02:05:00Z"/>
                                  <w:b/>
                                  <w:bCs/>
                                  <w:sz w:val="44"/>
                                  <w:szCs w:val="44"/>
                                </w:rPr>
                              </w:pPr>
                              <w:ins w:id="129" w:author="na123da345ahmed@gmail.com" w:date="2023-03-15T02:05:00Z">
                                <w:r w:rsidRPr="008707D9">
                                  <w:rPr>
                                    <w:rFonts w:hint="cs"/>
                                    <w:b/>
                                    <w:bCs/>
                                    <w:sz w:val="44"/>
                                    <w:szCs w:val="44"/>
                                    <w:lang w:bidi="ar-EG"/>
                                  </w:rPr>
                                  <w:t>Start</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5530F" id="Oval 11" o:spid="_x0000_s1028" style="position:absolute;margin-left:-29pt;margin-top:21.05pt;width:89.65pt;height:8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" fillcolor="#4f81bd [3204]" strokecolor="#243f60 [1604]" strokeweight="2pt">
                  <v:textbox>
                    <w:txbxContent>
                      <w:p w14:paraId="0479B6D2" w14:textId="2A805DB3" w:rsidR="00B20837" w:rsidRPr="008707D9" w:rsidRDefault="00B20837" w:rsidP="00B20837">
                        <w:pPr>
                          <w:jc w:val="center"/>
                          <w:rPr>
                            <w:ins w:id="130" w:author="na123da345ahmed@gmail.com" w:date="2023-03-15T02:05:00Z"/>
                            <w:b/>
                            <w:bCs/>
                            <w:sz w:val="44"/>
                            <w:szCs w:val="44"/>
                          </w:rPr>
                        </w:pPr>
                        <w:ins w:id="131" w:author="na123da345ahmed@gmail.com" w:date="2023-03-15T02:05:00Z">
                          <w:r w:rsidRPr="008707D9">
                            <w:rPr>
                              <w:rFonts w:hint="cs"/>
                              <w:b/>
                              <w:bCs/>
                              <w:sz w:val="44"/>
                              <w:szCs w:val="44"/>
                              <w:lang w:bidi="ar-EG"/>
                            </w:rPr>
                            <w:t>Start</w:t>
                          </w:r>
                        </w:ins>
                      </w:p>
                    </w:txbxContent>
                  </v:textbox>
                </v:oval>
              </w:pict>
            </mc:Fallback>
          </mc:AlternateContent>
        </w:r>
      </w:ins>
    </w:p>
    <w:p w14:paraId="5CD8CDE6" w14:textId="77777777" w:rsidR="006D2921" w:rsidRDefault="0083318A">
      <w:pPr>
        <w:rPr>
          <w:sz w:val="32"/>
          <w:szCs w:val="32"/>
          <w:u w:val="single"/>
          <w:lang w:bidi="ar-EG"/>
        </w:rPr>
      </w:pPr>
      <w:ins w:id="132" w:author="na123da345ahmed@gmail.com" w:date="2023-03-15T02:05:00Z">
        <w:r>
          <w:rPr>
            <w:noProof/>
            <w:sz w:val="32"/>
            <w:szCs w:val="32"/>
            <w:u w:val="single"/>
            <w:lang w:bidi="ar-EG"/>
          </w:rPr>
          <mc:AlternateContent>
            <mc:Choice Requires="wps">
              <w:drawing>
                <wp:anchor distT="0" distB="0" distL="114300" distR="114300" simplePos="0" relativeHeight="251681792" behindDoc="0" locked="0" layoutInCell="1" allowOverlap="1" wp14:anchorId="06D97BF6" wp14:editId="2FD69151">
                  <wp:simplePos x="0" y="0"/>
                  <wp:positionH relativeFrom="column">
                    <wp:posOffset>3964305</wp:posOffset>
                  </wp:positionH>
                  <wp:positionV relativeFrom="paragraph">
                    <wp:posOffset>111125</wp:posOffset>
                  </wp:positionV>
                  <wp:extent cx="1155700" cy="369570"/>
                  <wp:effectExtent l="0" t="57150" r="0" b="30480"/>
                  <wp:wrapNone/>
                  <wp:docPr id="22" name="Straight Arrow Connector 22"/>
                  <wp:cNvGraphicFramePr/>
                  <a:graphic xmlns:a="http://schemas.openxmlformats.org/drawingml/2006/main">
                    <a:graphicData uri="http://schemas.microsoft.com/office/word/2010/wordprocessingShape">
                      <wps:wsp>
                        <wps:cNvCnPr/>
                        <wps:spPr>
                          <a:xfrm flipV="1">
                            <a:off x="0" y="0"/>
                            <a:ext cx="115570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E0F4A" id="رابط كسهم مستقيم 22" o:spid="_x0000_s1026" type="#_x0000_t32" style="position:absolute;margin-left:312.15pt;margin-top:8.75pt;width:91pt;height:29.1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" strokecolor="#4579b8 [3044]">
                  <v:stroke endarrow="block"/>
                </v:shape>
              </w:pict>
            </mc:Fallback>
          </mc:AlternateContent>
        </w:r>
        <w:r w:rsidR="008E3AE9">
          <w:rPr>
            <w:noProof/>
            <w:sz w:val="32"/>
            <w:szCs w:val="32"/>
            <w:u w:val="single"/>
            <w:lang w:bidi="ar-EG"/>
          </w:rPr>
          <mc:AlternateContent>
            <mc:Choice Requires="wps">
              <w:drawing>
                <wp:anchor distT="0" distB="0" distL="114300" distR="114300" simplePos="0" relativeHeight="251680768" behindDoc="0" locked="0" layoutInCell="1" allowOverlap="1" wp14:anchorId="01CEAFBA" wp14:editId="1C26C4E7">
                  <wp:simplePos x="0" y="0"/>
                  <wp:positionH relativeFrom="column">
                    <wp:posOffset>2479675</wp:posOffset>
                  </wp:positionH>
                  <wp:positionV relativeFrom="paragraph">
                    <wp:posOffset>361315</wp:posOffset>
                  </wp:positionV>
                  <wp:extent cx="804545" cy="46355"/>
                  <wp:effectExtent l="0" t="38100" r="33655" b="86995"/>
                  <wp:wrapNone/>
                  <wp:docPr id="21" name="Straight Arrow Connector 21"/>
                  <wp:cNvGraphicFramePr/>
                  <a:graphic xmlns:a="http://schemas.openxmlformats.org/drawingml/2006/main">
                    <a:graphicData uri="http://schemas.microsoft.com/office/word/2010/wordprocessingShape">
                      <wps:wsp>
                        <wps:cNvCnPr/>
                        <wps:spPr>
                          <a:xfrm>
                            <a:off x="0" y="0"/>
                            <a:ext cx="804545" cy="4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F41F9" id="رابط كسهم مستقيم 21" o:spid="_x0000_s1026" type="#_x0000_t32" style="position:absolute;margin-left:195.25pt;margin-top:28.45pt;width:63.35pt;height: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" strokecolor="#4579b8 [3044]">
                  <v:stroke endarrow="block"/>
                </v:shape>
              </w:pict>
            </mc:Fallback>
          </mc:AlternateContent>
        </w:r>
        <w:r w:rsidR="0008031D">
          <w:rPr>
            <w:noProof/>
            <w:sz w:val="32"/>
            <w:szCs w:val="32"/>
            <w:u w:val="single"/>
            <w:lang w:bidi="ar-EG"/>
          </w:rPr>
          <mc:AlternateContent>
            <mc:Choice Requires="wps">
              <w:drawing>
                <wp:anchor distT="0" distB="0" distL="114300" distR="114300" simplePos="0" relativeHeight="251678720" behindDoc="0" locked="0" layoutInCell="1" allowOverlap="1" wp14:anchorId="519EBCAE" wp14:editId="579D6AA5">
                  <wp:simplePos x="0" y="0"/>
                  <wp:positionH relativeFrom="column">
                    <wp:posOffset>3363595</wp:posOffset>
                  </wp:positionH>
                  <wp:positionV relativeFrom="paragraph">
                    <wp:posOffset>154305</wp:posOffset>
                  </wp:positionV>
                  <wp:extent cx="532130" cy="592455"/>
                  <wp:effectExtent l="0" t="0" r="20320" b="17145"/>
                  <wp:wrapNone/>
                  <wp:docPr id="15" name="Oval 15"/>
                  <wp:cNvGraphicFramePr/>
                  <a:graphic xmlns:a="http://schemas.openxmlformats.org/drawingml/2006/main">
                    <a:graphicData uri="http://schemas.microsoft.com/office/word/2010/wordprocessingShape">
                      <wps:wsp>
                        <wps:cNvSpPr/>
                        <wps:spPr>
                          <a:xfrm>
                            <a:off x="0" y="0"/>
                            <a:ext cx="532130"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C1C67" w14:textId="0BD07822" w:rsidR="00B942C6" w:rsidRPr="00B942C6" w:rsidRDefault="00B942C6" w:rsidP="00B942C6">
                              <w:pPr>
                                <w:jc w:val="center"/>
                                <w:rPr>
                                  <w:ins w:id="133" w:author="na123da345ahmed@gmail.com" w:date="2023-03-15T02:05:00Z"/>
                                  <w:b/>
                                  <w:bCs/>
                                  <w:sz w:val="36"/>
                                  <w:szCs w:val="36"/>
                                </w:rPr>
                              </w:pPr>
                              <w:ins w:id="134" w:author="na123da345ahmed@gmail.com" w:date="2023-03-15T02:05:00Z">
                                <w:r w:rsidRPr="00B942C6">
                                  <w:rPr>
                                    <w:rFonts w:hint="cs"/>
                                    <w:b/>
                                    <w:bCs/>
                                    <w:sz w:val="36"/>
                                    <w:szCs w:val="36"/>
                                    <w:lang w:bidi="ar-EG"/>
                                  </w:rPr>
                                  <w:t>C</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EBCAE" id="Oval 15" o:spid="_x0000_s1029" style="position:absolute;margin-left:264.85pt;margin-top:12.15pt;width:41.9pt;height:4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" fillcolor="#4f81bd [3204]" strokecolor="#243f60 [1604]" strokeweight="2pt">
                  <v:textbox>
                    <w:txbxContent>
                      <w:p w14:paraId="790C1C67" w14:textId="0BD07822" w:rsidR="00B942C6" w:rsidRPr="00B942C6" w:rsidRDefault="00B942C6" w:rsidP="00B942C6">
                        <w:pPr>
                          <w:jc w:val="center"/>
                          <w:rPr>
                            <w:ins w:id="135" w:author="na123da345ahmed@gmail.com" w:date="2023-03-15T02:05:00Z"/>
                            <w:b/>
                            <w:bCs/>
                            <w:sz w:val="36"/>
                            <w:szCs w:val="36"/>
                          </w:rPr>
                        </w:pPr>
                        <w:ins w:id="136" w:author="na123da345ahmed@gmail.com" w:date="2023-03-15T02:05:00Z">
                          <w:r w:rsidRPr="00B942C6">
                            <w:rPr>
                              <w:rFonts w:hint="cs"/>
                              <w:b/>
                              <w:bCs/>
                              <w:sz w:val="36"/>
                              <w:szCs w:val="36"/>
                              <w:lang w:bidi="ar-EG"/>
                            </w:rPr>
                            <w:t>C</w:t>
                          </w:r>
                        </w:ins>
                      </w:p>
                    </w:txbxContent>
                  </v:textbox>
                </v:oval>
              </w:pict>
            </mc:Fallback>
          </mc:AlternateContent>
        </w:r>
        <w:r w:rsidR="00F664D5">
          <w:rPr>
            <w:noProof/>
            <w:sz w:val="32"/>
            <w:szCs w:val="32"/>
            <w:u w:val="single"/>
            <w:lang w:bidi="ar-EG"/>
          </w:rPr>
          <mc:AlternateContent>
            <mc:Choice Requires="wps">
              <w:drawing>
                <wp:anchor distT="0" distB="0" distL="114300" distR="114300" simplePos="0" relativeHeight="251679744" behindDoc="0" locked="0" layoutInCell="1" allowOverlap="1" wp14:anchorId="4DCD22A8" wp14:editId="7B01DCFA">
                  <wp:simplePos x="0" y="0"/>
                  <wp:positionH relativeFrom="column">
                    <wp:posOffset>797560</wp:posOffset>
                  </wp:positionH>
                  <wp:positionV relativeFrom="paragraph">
                    <wp:posOffset>405765</wp:posOffset>
                  </wp:positionV>
                  <wp:extent cx="1024890" cy="45085"/>
                  <wp:effectExtent l="0" t="76200" r="3810" b="50165"/>
                  <wp:wrapNone/>
                  <wp:docPr id="20" name="Straight Arrow Connector 20"/>
                  <wp:cNvGraphicFramePr/>
                  <a:graphic xmlns:a="http://schemas.openxmlformats.org/drawingml/2006/main">
                    <a:graphicData uri="http://schemas.microsoft.com/office/word/2010/wordprocessingShape">
                      <wps:wsp>
                        <wps:cNvCnPr/>
                        <wps:spPr>
                          <a:xfrm flipV="1">
                            <a:off x="0" y="0"/>
                            <a:ext cx="102489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79E32" id="رابط كسهم مستقيم 20" o:spid="_x0000_s1026" type="#_x0000_t32" style="position:absolute;margin-left:62.8pt;margin-top:31.95pt;width:80.7pt;height:3.5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" strokecolor="#4579b8 [3044]">
                  <v:stroke endarrow="block"/>
                </v:shape>
              </w:pict>
            </mc:Fallback>
          </mc:AlternateContent>
        </w:r>
        <w:r w:rsidR="0007391D">
          <w:rPr>
            <w:noProof/>
            <w:sz w:val="32"/>
            <w:szCs w:val="32"/>
            <w:u w:val="single"/>
            <w:lang w:bidi="ar-EG"/>
          </w:rPr>
          <mc:AlternateContent>
            <mc:Choice Requires="wps">
              <w:drawing>
                <wp:anchor distT="0" distB="0" distL="114300" distR="114300" simplePos="0" relativeHeight="251677696" behindDoc="0" locked="0" layoutInCell="1" allowOverlap="1" wp14:anchorId="3F33ECE3" wp14:editId="7A93F502">
                  <wp:simplePos x="0" y="0"/>
                  <wp:positionH relativeFrom="column">
                    <wp:posOffset>1875155</wp:posOffset>
                  </wp:positionH>
                  <wp:positionV relativeFrom="paragraph">
                    <wp:posOffset>50165</wp:posOffset>
                  </wp:positionV>
                  <wp:extent cx="567690" cy="652780"/>
                  <wp:effectExtent l="0" t="0" r="22860" b="13970"/>
                  <wp:wrapNone/>
                  <wp:docPr id="13" name="Oval 13"/>
                  <wp:cNvGraphicFramePr/>
                  <a:graphic xmlns:a="http://schemas.openxmlformats.org/drawingml/2006/main">
                    <a:graphicData uri="http://schemas.microsoft.com/office/word/2010/wordprocessingShape">
                      <wps:wsp>
                        <wps:cNvSpPr/>
                        <wps:spPr>
                          <a:xfrm>
                            <a:off x="0" y="0"/>
                            <a:ext cx="56769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93FA3" w14:textId="5D73AE71" w:rsidR="00DA0098" w:rsidRPr="00DA0098" w:rsidRDefault="00DA0098" w:rsidP="00DA0098">
                              <w:pPr>
                                <w:jc w:val="center"/>
                                <w:rPr>
                                  <w:ins w:id="137" w:author="na123da345ahmed@gmail.com" w:date="2023-03-15T02:05:00Z"/>
                                  <w:b/>
                                  <w:bCs/>
                                  <w:sz w:val="36"/>
                                  <w:szCs w:val="36"/>
                                </w:rPr>
                              </w:pPr>
                              <w:ins w:id="138" w:author="na123da345ahmed@gmail.com" w:date="2023-03-15T02:05:00Z">
                                <w:r w:rsidRPr="00DA0098">
                                  <w:rPr>
                                    <w:rFonts w:hint="cs"/>
                                    <w:b/>
                                    <w:bCs/>
                                    <w:sz w:val="36"/>
                                    <w:szCs w:val="36"/>
                                    <w:lang w:bidi="ar-EG"/>
                                  </w:rPr>
                                  <w:t>B</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3ECE3" id="Oval 13" o:spid="_x0000_s1030" style="position:absolute;margin-left:147.65pt;margin-top:3.95pt;width:44.7pt;height:5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" fillcolor="#4f81bd [3204]" strokecolor="#243f60 [1604]" strokeweight="2pt">
                  <v:textbox>
                    <w:txbxContent>
                      <w:p w14:paraId="6CD93FA3" w14:textId="5D73AE71" w:rsidR="00DA0098" w:rsidRPr="00DA0098" w:rsidRDefault="00DA0098" w:rsidP="00DA0098">
                        <w:pPr>
                          <w:jc w:val="center"/>
                          <w:rPr>
                            <w:ins w:id="139" w:author="na123da345ahmed@gmail.com" w:date="2023-03-15T02:05:00Z"/>
                            <w:b/>
                            <w:bCs/>
                            <w:sz w:val="36"/>
                            <w:szCs w:val="36"/>
                          </w:rPr>
                        </w:pPr>
                        <w:ins w:id="140" w:author="na123da345ahmed@gmail.com" w:date="2023-03-15T02:05:00Z">
                          <w:r w:rsidRPr="00DA0098">
                            <w:rPr>
                              <w:rFonts w:hint="cs"/>
                              <w:b/>
                              <w:bCs/>
                              <w:sz w:val="36"/>
                              <w:szCs w:val="36"/>
                              <w:lang w:bidi="ar-EG"/>
                            </w:rPr>
                            <w:t>B</w:t>
                          </w:r>
                        </w:ins>
                      </w:p>
                    </w:txbxContent>
                  </v:textbox>
                </v:oval>
              </w:pict>
            </mc:Fallback>
          </mc:AlternateContent>
        </w:r>
      </w:ins>
    </w:p>
    <w:p w14:paraId="045FE6A5" w14:textId="77777777" w:rsidR="006D2921" w:rsidRDefault="00DE6D65">
      <w:pPr>
        <w:rPr>
          <w:sz w:val="32"/>
          <w:szCs w:val="32"/>
          <w:u w:val="single"/>
          <w:lang w:bidi="ar-EG"/>
        </w:rPr>
      </w:pPr>
      <w:ins w:id="141" w:author="na123da345ahmed@gmail.com" w:date="2023-03-15T02:05:00Z">
        <w:r>
          <w:rPr>
            <w:noProof/>
            <w:sz w:val="32"/>
            <w:szCs w:val="32"/>
            <w:u w:val="single"/>
            <w:lang w:bidi="ar-EG"/>
          </w:rPr>
          <mc:AlternateContent>
            <mc:Choice Requires="wps">
              <w:drawing>
                <wp:anchor distT="0" distB="0" distL="114300" distR="114300" simplePos="0" relativeHeight="251685888" behindDoc="0" locked="0" layoutInCell="1" allowOverlap="1" wp14:anchorId="729FC518" wp14:editId="535D387C">
                  <wp:simplePos x="0" y="0"/>
                  <wp:positionH relativeFrom="column">
                    <wp:posOffset>3964305</wp:posOffset>
                  </wp:positionH>
                  <wp:positionV relativeFrom="paragraph">
                    <wp:posOffset>159385</wp:posOffset>
                  </wp:positionV>
                  <wp:extent cx="1228725" cy="351790"/>
                  <wp:effectExtent l="0" t="0" r="47625" b="67310"/>
                  <wp:wrapNone/>
                  <wp:docPr id="25" name="Straight Arrow Connector 25"/>
                  <wp:cNvGraphicFramePr/>
                  <a:graphic xmlns:a="http://schemas.openxmlformats.org/drawingml/2006/main">
                    <a:graphicData uri="http://schemas.microsoft.com/office/word/2010/wordprocessingShape">
                      <wps:wsp>
                        <wps:cNvCnPr/>
                        <wps:spPr>
                          <a:xfrm>
                            <a:off x="0" y="0"/>
                            <a:ext cx="1228725"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3F689" id="رابط كسهم مستقيم 25" o:spid="_x0000_s1026" type="#_x0000_t32" style="position:absolute;margin-left:312.15pt;margin-top:12.55pt;width:96.75pt;height:27.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" strokecolor="#4579b8 [3044]">
                  <v:stroke endarrow="block"/>
                </v:shape>
              </w:pict>
            </mc:Fallback>
          </mc:AlternateContent>
        </w:r>
        <w:r w:rsidR="0083318A">
          <w:rPr>
            <w:noProof/>
            <w:sz w:val="32"/>
            <w:szCs w:val="32"/>
            <w:u w:val="single"/>
            <w:lang w:bidi="ar-EG"/>
          </w:rPr>
          <mc:AlternateContent>
            <mc:Choice Requires="wps">
              <w:drawing>
                <wp:anchor distT="0" distB="0" distL="114300" distR="114300" simplePos="0" relativeHeight="251683840" behindDoc="0" locked="0" layoutInCell="1" allowOverlap="1" wp14:anchorId="68233664" wp14:editId="7E2D971B">
                  <wp:simplePos x="0" y="0"/>
                  <wp:positionH relativeFrom="column">
                    <wp:posOffset>5192395</wp:posOffset>
                  </wp:positionH>
                  <wp:positionV relativeFrom="paragraph">
                    <wp:posOffset>132080</wp:posOffset>
                  </wp:positionV>
                  <wp:extent cx="596900" cy="606425"/>
                  <wp:effectExtent l="0" t="0" r="12700" b="22225"/>
                  <wp:wrapNone/>
                  <wp:docPr id="18" name="Oval 18"/>
                  <wp:cNvGraphicFramePr/>
                  <a:graphic xmlns:a="http://schemas.openxmlformats.org/drawingml/2006/main">
                    <a:graphicData uri="http://schemas.microsoft.com/office/word/2010/wordprocessingShape">
                      <wps:wsp>
                        <wps:cNvSpPr/>
                        <wps:spPr>
                          <a:xfrm>
                            <a:off x="0" y="0"/>
                            <a:ext cx="596900" cy="606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47411" w14:textId="27D70027" w:rsidR="00F32F1C" w:rsidRPr="005B3211" w:rsidRDefault="00554395" w:rsidP="00F32F1C">
                              <w:pPr>
                                <w:jc w:val="center"/>
                                <w:rPr>
                                  <w:ins w:id="142" w:author="na123da345ahmed@gmail.com" w:date="2023-03-15T02:05:00Z"/>
                                  <w:b/>
                                  <w:bCs/>
                                  <w:sz w:val="36"/>
                                  <w:szCs w:val="36"/>
                                </w:rPr>
                              </w:pPr>
                              <w:ins w:id="143" w:author="na123da345ahmed@gmail.com" w:date="2023-03-15T02:05:00Z">
                                <w:r>
                                  <w:rPr>
                                    <w:rFonts w:hint="cs"/>
                                    <w:b/>
                                    <w:bCs/>
                                    <w:sz w:val="36"/>
                                    <w:szCs w:val="36"/>
                                    <w:lang w:bidi="ar-EG"/>
                                  </w:rPr>
                                  <w:t>G</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33664" id="Oval 18" o:spid="_x0000_s1031" style="position:absolute;margin-left:408.85pt;margin-top:10.4pt;width:47pt;height:4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" fillcolor="#4f81bd [3204]" strokecolor="#243f60 [1604]" strokeweight="2pt">
                  <v:textbox>
                    <w:txbxContent>
                      <w:p w14:paraId="13C47411" w14:textId="27D70027" w:rsidR="00F32F1C" w:rsidRPr="005B3211" w:rsidRDefault="00554395" w:rsidP="00F32F1C">
                        <w:pPr>
                          <w:jc w:val="center"/>
                          <w:rPr>
                            <w:ins w:id="144" w:author="na123da345ahmed@gmail.com" w:date="2023-03-15T02:05:00Z"/>
                            <w:b/>
                            <w:bCs/>
                            <w:sz w:val="36"/>
                            <w:szCs w:val="36"/>
                          </w:rPr>
                        </w:pPr>
                        <w:ins w:id="145" w:author="na123da345ahmed@gmail.com" w:date="2023-03-15T02:05:00Z">
                          <w:r>
                            <w:rPr>
                              <w:rFonts w:hint="cs"/>
                              <w:b/>
                              <w:bCs/>
                              <w:sz w:val="36"/>
                              <w:szCs w:val="36"/>
                              <w:lang w:bidi="ar-EG"/>
                            </w:rPr>
                            <w:t>G</w:t>
                          </w:r>
                        </w:ins>
                      </w:p>
                    </w:txbxContent>
                  </v:textbox>
                </v:oval>
              </w:pict>
            </mc:Fallback>
          </mc:AlternateContent>
        </w:r>
        <w:r w:rsidR="005E0851">
          <w:rPr>
            <w:noProof/>
            <w:sz w:val="32"/>
            <w:szCs w:val="32"/>
            <w:u w:val="single"/>
            <w:lang w:bidi="ar-EG"/>
          </w:rPr>
          <mc:AlternateContent>
            <mc:Choice Requires="wps">
              <w:drawing>
                <wp:anchor distT="0" distB="0" distL="114300" distR="114300" simplePos="0" relativeHeight="251684864" behindDoc="0" locked="0" layoutInCell="1" allowOverlap="1" wp14:anchorId="3A744DE3" wp14:editId="3FBC584E">
                  <wp:simplePos x="0" y="0"/>
                  <wp:positionH relativeFrom="column">
                    <wp:posOffset>654050</wp:posOffset>
                  </wp:positionH>
                  <wp:positionV relativeFrom="paragraph">
                    <wp:posOffset>407670</wp:posOffset>
                  </wp:positionV>
                  <wp:extent cx="1170940" cy="558800"/>
                  <wp:effectExtent l="0" t="0" r="67310" b="50800"/>
                  <wp:wrapNone/>
                  <wp:docPr id="23" name="Straight Arrow Connector 23"/>
                  <wp:cNvGraphicFramePr/>
                  <a:graphic xmlns:a="http://schemas.openxmlformats.org/drawingml/2006/main">
                    <a:graphicData uri="http://schemas.microsoft.com/office/word/2010/wordprocessingShape">
                      <wps:wsp>
                        <wps:cNvCnPr/>
                        <wps:spPr>
                          <a:xfrm>
                            <a:off x="0" y="0"/>
                            <a:ext cx="117094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D20DB" id="رابط كسهم مستقيم 23" o:spid="_x0000_s1026" type="#_x0000_t32" style="position:absolute;margin-left:51.5pt;margin-top:32.1pt;width:92.2pt;height: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" strokecolor="#4579b8 [3044]">
                  <v:stroke endarrow="block"/>
                </v:shape>
              </w:pict>
            </mc:Fallback>
          </mc:AlternateContent>
        </w:r>
      </w:ins>
    </w:p>
    <w:p w14:paraId="6E20059B" w14:textId="77777777" w:rsidR="006D2921" w:rsidRDefault="0020042F">
      <w:pPr>
        <w:rPr>
          <w:sz w:val="32"/>
          <w:szCs w:val="32"/>
          <w:u w:val="single"/>
          <w:lang w:bidi="ar-EG"/>
        </w:rPr>
      </w:pPr>
      <w:ins w:id="146" w:author="na123da345ahmed@gmail.com" w:date="2023-03-15T02:05:00Z">
        <w:r>
          <w:rPr>
            <w:noProof/>
            <w:sz w:val="32"/>
            <w:szCs w:val="32"/>
            <w:u w:val="single"/>
            <w:lang w:bidi="ar-EG"/>
          </w:rPr>
          <mc:AlternateContent>
            <mc:Choice Requires="wps">
              <w:drawing>
                <wp:anchor distT="0" distB="0" distL="114300" distR="114300" simplePos="0" relativeHeight="251687936" behindDoc="0" locked="0" layoutInCell="1" allowOverlap="1" wp14:anchorId="75FCE815" wp14:editId="6D9E8940">
                  <wp:simplePos x="0" y="0"/>
                  <wp:positionH relativeFrom="column">
                    <wp:posOffset>1821815</wp:posOffset>
                  </wp:positionH>
                  <wp:positionV relativeFrom="paragraph">
                    <wp:posOffset>398145</wp:posOffset>
                  </wp:positionV>
                  <wp:extent cx="602615" cy="621665"/>
                  <wp:effectExtent l="0" t="0" r="26035" b="26035"/>
                  <wp:wrapNone/>
                  <wp:docPr id="14" name="Oval 14"/>
                  <wp:cNvGraphicFramePr/>
                  <a:graphic xmlns:a="http://schemas.openxmlformats.org/drawingml/2006/main">
                    <a:graphicData uri="http://schemas.microsoft.com/office/word/2010/wordprocessingShape">
                      <wps:wsp>
                        <wps:cNvSpPr/>
                        <wps:spPr>
                          <a:xfrm>
                            <a:off x="0" y="0"/>
                            <a:ext cx="602615" cy="621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DAF30" w14:textId="241C52BB" w:rsidR="00532128" w:rsidRPr="00532128" w:rsidRDefault="00532128" w:rsidP="00532128">
                              <w:pPr>
                                <w:jc w:val="center"/>
                                <w:rPr>
                                  <w:ins w:id="147" w:author="na123da345ahmed@gmail.com" w:date="2023-03-15T02:05:00Z"/>
                                  <w:b/>
                                  <w:bCs/>
                                  <w:sz w:val="36"/>
                                  <w:szCs w:val="36"/>
                                </w:rPr>
                              </w:pPr>
                              <w:ins w:id="148" w:author="na123da345ahmed@gmail.com" w:date="2023-03-15T02:05:00Z">
                                <w:r w:rsidRPr="00532128">
                                  <w:rPr>
                                    <w:rFonts w:hint="cs"/>
                                    <w:b/>
                                    <w:bCs/>
                                    <w:sz w:val="36"/>
                                    <w:szCs w:val="36"/>
                                    <w:lang w:bidi="ar-EG"/>
                                  </w:rPr>
                                  <w:t>E</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CE815" id="Oval 14" o:spid="_x0000_s1032" style="position:absolute;margin-left:143.45pt;margin-top:31.35pt;width:47.45pt;height:4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" fillcolor="#4f81bd [3204]" strokecolor="#243f60 [1604]" strokeweight="2pt">
                  <v:textbox>
                    <w:txbxContent>
                      <w:p w14:paraId="52ADAF30" w14:textId="241C52BB" w:rsidR="00532128" w:rsidRPr="00532128" w:rsidRDefault="00532128" w:rsidP="00532128">
                        <w:pPr>
                          <w:jc w:val="center"/>
                          <w:rPr>
                            <w:ins w:id="149" w:author="na123da345ahmed@gmail.com" w:date="2023-03-15T02:05:00Z"/>
                            <w:b/>
                            <w:bCs/>
                            <w:sz w:val="36"/>
                            <w:szCs w:val="36"/>
                          </w:rPr>
                        </w:pPr>
                        <w:ins w:id="150" w:author="na123da345ahmed@gmail.com" w:date="2023-03-15T02:05:00Z">
                          <w:r w:rsidRPr="00532128">
                            <w:rPr>
                              <w:rFonts w:hint="cs"/>
                              <w:b/>
                              <w:bCs/>
                              <w:sz w:val="36"/>
                              <w:szCs w:val="36"/>
                              <w:lang w:bidi="ar-EG"/>
                            </w:rPr>
                            <w:t>E</w:t>
                          </w:r>
                        </w:ins>
                      </w:p>
                    </w:txbxContent>
                  </v:textbox>
                </v:oval>
              </w:pict>
            </mc:Fallback>
          </mc:AlternateContent>
        </w:r>
      </w:ins>
    </w:p>
    <w:p w14:paraId="5D83F7F4" w14:textId="77777777" w:rsidR="006D2921" w:rsidRDefault="005E0851">
      <w:pPr>
        <w:rPr>
          <w:sz w:val="32"/>
          <w:szCs w:val="32"/>
          <w:u w:val="single"/>
          <w:lang w:bidi="ar-EG"/>
        </w:rPr>
      </w:pPr>
      <w:ins w:id="151" w:author="na123da345ahmed@gmail.com" w:date="2023-03-15T02:05:00Z">
        <w:r>
          <w:rPr>
            <w:noProof/>
            <w:sz w:val="32"/>
            <w:szCs w:val="32"/>
            <w:u w:val="single"/>
            <w:lang w:bidi="ar-EG"/>
          </w:rPr>
          <mc:AlternateContent>
            <mc:Choice Requires="wps">
              <w:drawing>
                <wp:anchor distT="0" distB="0" distL="114300" distR="114300" simplePos="0" relativeHeight="251689984" behindDoc="0" locked="0" layoutInCell="1" allowOverlap="1" wp14:anchorId="7698730D" wp14:editId="6D2CE7D2">
                  <wp:simplePos x="0" y="0"/>
                  <wp:positionH relativeFrom="column">
                    <wp:posOffset>3307715</wp:posOffset>
                  </wp:positionH>
                  <wp:positionV relativeFrom="paragraph">
                    <wp:posOffset>144780</wp:posOffset>
                  </wp:positionV>
                  <wp:extent cx="547370" cy="642620"/>
                  <wp:effectExtent l="0" t="0" r="24130" b="24130"/>
                  <wp:wrapNone/>
                  <wp:docPr id="16" name="Oval 16"/>
                  <wp:cNvGraphicFramePr/>
                  <a:graphic xmlns:a="http://schemas.openxmlformats.org/drawingml/2006/main">
                    <a:graphicData uri="http://schemas.microsoft.com/office/word/2010/wordprocessingShape">
                      <wps:wsp>
                        <wps:cNvSpPr/>
                        <wps:spPr>
                          <a:xfrm>
                            <a:off x="0" y="0"/>
                            <a:ext cx="547370" cy="642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3CB58" w14:textId="4637FE8B" w:rsidR="004855DA" w:rsidRPr="004855DA" w:rsidRDefault="004855DA" w:rsidP="004855DA">
                              <w:pPr>
                                <w:jc w:val="center"/>
                                <w:rPr>
                                  <w:ins w:id="152" w:author="na123da345ahmed@gmail.com" w:date="2023-03-15T02:05:00Z"/>
                                  <w:b/>
                                  <w:bCs/>
                                  <w:sz w:val="36"/>
                                  <w:szCs w:val="36"/>
                                </w:rPr>
                              </w:pPr>
                              <w:ins w:id="153" w:author="na123da345ahmed@gmail.com" w:date="2023-03-15T02:05:00Z">
                                <w:r w:rsidRPr="004855DA">
                                  <w:rPr>
                                    <w:rFonts w:hint="cs"/>
                                    <w:b/>
                                    <w:bCs/>
                                    <w:sz w:val="36"/>
                                    <w:szCs w:val="36"/>
                                    <w:lang w:bidi="ar-EG"/>
                                  </w:rPr>
                                  <w:t>F</w:t>
                                </w:r>
                              </w:ins>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8730D" id="Oval 16" o:spid="_x0000_s1033" style="position:absolute;margin-left:260.45pt;margin-top:11.4pt;width:43.1pt;height:5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" fillcolor="#4f81bd [3204]" strokecolor="#243f60 [1604]" strokeweight="2pt">
                  <v:textbox>
                    <w:txbxContent>
                      <w:p w14:paraId="7C53CB58" w14:textId="4637FE8B" w:rsidR="004855DA" w:rsidRPr="004855DA" w:rsidRDefault="004855DA" w:rsidP="004855DA">
                        <w:pPr>
                          <w:jc w:val="center"/>
                          <w:rPr>
                            <w:ins w:id="154" w:author="na123da345ahmed@gmail.com" w:date="2023-03-15T02:05:00Z"/>
                            <w:b/>
                            <w:bCs/>
                            <w:sz w:val="36"/>
                            <w:szCs w:val="36"/>
                          </w:rPr>
                        </w:pPr>
                        <w:ins w:id="155" w:author="na123da345ahmed@gmail.com" w:date="2023-03-15T02:05:00Z">
                          <w:r w:rsidRPr="004855DA">
                            <w:rPr>
                              <w:rFonts w:hint="cs"/>
                              <w:b/>
                              <w:bCs/>
                              <w:sz w:val="36"/>
                              <w:szCs w:val="36"/>
                              <w:lang w:bidi="ar-EG"/>
                            </w:rPr>
                            <w:t>F</w:t>
                          </w:r>
                        </w:ins>
                      </w:p>
                    </w:txbxContent>
                  </v:textbox>
                </v:oval>
              </w:pict>
            </mc:Fallback>
          </mc:AlternateContent>
        </w:r>
      </w:ins>
    </w:p>
    <w:p w14:paraId="2ACC342B" w14:textId="77777777" w:rsidR="006D2921" w:rsidRDefault="009E7788">
      <w:pPr>
        <w:rPr>
          <w:sz w:val="32"/>
          <w:szCs w:val="32"/>
          <w:u w:val="single"/>
          <w:lang w:bidi="ar-EG"/>
        </w:rPr>
      </w:pPr>
      <w:ins w:id="156" w:author="na123da345ahmed@gmail.com" w:date="2023-03-15T02:05:00Z">
        <w:r>
          <w:rPr>
            <w:noProof/>
            <w:sz w:val="32"/>
            <w:szCs w:val="32"/>
            <w:u w:val="single"/>
            <w:lang w:bidi="ar-EG"/>
          </w:rPr>
          <mc:AlternateContent>
            <mc:Choice Requires="wps">
              <w:drawing>
                <wp:anchor distT="0" distB="0" distL="114300" distR="114300" simplePos="0" relativeHeight="251692032" behindDoc="0" locked="0" layoutInCell="1" allowOverlap="1" wp14:anchorId="575D9CBD" wp14:editId="75A5D255">
                  <wp:simplePos x="0" y="0"/>
                  <wp:positionH relativeFrom="column">
                    <wp:posOffset>2438400</wp:posOffset>
                  </wp:positionH>
                  <wp:positionV relativeFrom="paragraph">
                    <wp:posOffset>27940</wp:posOffset>
                  </wp:positionV>
                  <wp:extent cx="768350" cy="76200"/>
                  <wp:effectExtent l="0" t="0" r="69850" b="95250"/>
                  <wp:wrapNone/>
                  <wp:docPr id="24" name="Straight Arrow Connector 24"/>
                  <wp:cNvGraphicFramePr/>
                  <a:graphic xmlns:a="http://schemas.openxmlformats.org/drawingml/2006/main">
                    <a:graphicData uri="http://schemas.microsoft.com/office/word/2010/wordprocessingShape">
                      <wps:wsp>
                        <wps:cNvCnPr/>
                        <wps:spPr>
                          <a:xfrm>
                            <a:off x="0" y="0"/>
                            <a:ext cx="7683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B3D6D" id="رابط كسهم مستقيم 24" o:spid="_x0000_s1026" type="#_x0000_t32" style="position:absolute;margin-left:192pt;margin-top:2.2pt;width:60.5pt;height: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" strokecolor="#4579b8 [3044]">
                  <v:stroke endarrow="block"/>
                </v:shape>
              </w:pict>
            </mc:Fallback>
          </mc:AlternateContent>
        </w:r>
      </w:ins>
    </w:p>
    <w:p w14:paraId="76FA1801" w14:textId="6754B7C8" w:rsidR="006D2921" w:rsidRDefault="006D2921">
      <w:pPr>
        <w:rPr>
          <w:sz w:val="32"/>
          <w:szCs w:val="32"/>
          <w:u w:val="single"/>
          <w:lang w:bidi="ar-EG"/>
        </w:rPr>
      </w:pPr>
    </w:p>
    <w:p w14:paraId="381B5477" w14:textId="0B8426C9" w:rsidR="00DC1143" w:rsidRDefault="00DC1143">
      <w:pPr>
        <w:rPr>
          <w:sz w:val="32"/>
          <w:szCs w:val="32"/>
          <w:u w:val="single"/>
          <w:lang w:bidi="ar-EG"/>
        </w:rPr>
      </w:pPr>
    </w:p>
    <w:p w14:paraId="02F99804" w14:textId="748A4B1A" w:rsidR="00DC1143" w:rsidRDefault="00DC1143" w:rsidP="00DC1143">
      <w:pPr>
        <w:jc w:val="center"/>
        <w:rPr>
          <w:b/>
          <w:bCs/>
          <w:sz w:val="40"/>
          <w:szCs w:val="40"/>
        </w:rPr>
      </w:pPr>
      <w:r>
        <w:rPr>
          <w:b/>
          <w:bCs/>
          <w:sz w:val="40"/>
          <w:szCs w:val="40"/>
        </w:rPr>
        <w:t>Gantt chart</w:t>
      </w:r>
    </w:p>
    <w:p w14:paraId="67D0A06B" w14:textId="3C498BAC" w:rsidR="00DC1143" w:rsidRDefault="00DC1143">
      <w:pPr>
        <w:rPr>
          <w:sz w:val="32"/>
          <w:szCs w:val="32"/>
          <w:u w:val="single"/>
          <w:lang w:bidi="ar-EG"/>
        </w:rPr>
      </w:pPr>
    </w:p>
    <w:p w14:paraId="7377DC04" w14:textId="77777777" w:rsidR="006D2921" w:rsidRDefault="006D2921">
      <w:pPr>
        <w:rPr>
          <w:del w:id="157" w:author="na123da345ahmed@gmail.com" w:date="2023-03-15T02:05:00Z"/>
          <w:sz w:val="32"/>
          <w:szCs w:val="32"/>
          <w:u w:val="single"/>
          <w:lang w:bidi="ar-EG"/>
        </w:rPr>
      </w:pPr>
    </w:p>
    <w:p w14:paraId="584076D2" w14:textId="77777777" w:rsidR="006D2921" w:rsidRDefault="006D2921">
      <w:pPr>
        <w:rPr>
          <w:del w:id="158" w:author="na123da345ahmed@gmail.com" w:date="2023-03-15T02:05:00Z"/>
          <w:sz w:val="32"/>
          <w:szCs w:val="32"/>
          <w:u w:val="single"/>
          <w:lang w:bidi="ar-EG"/>
        </w:rPr>
      </w:pPr>
    </w:p>
    <w:p w14:paraId="3C1B2963" w14:textId="77777777" w:rsidR="006D2921" w:rsidRDefault="006D2921">
      <w:pPr>
        <w:rPr>
          <w:del w:id="159" w:author="na123da345ahmed@gmail.com" w:date="2023-03-15T02:05:00Z"/>
          <w:sz w:val="32"/>
          <w:szCs w:val="32"/>
          <w:u w:val="single"/>
          <w:lang w:bidi="ar-EG"/>
        </w:rPr>
      </w:pPr>
    </w:p>
    <w:tbl>
      <w:tblPr>
        <w:tblStyle w:val="TableGridLight"/>
        <w:tblpPr w:leftFromText="180" w:rightFromText="180" w:vertAnchor="page" w:horzAnchor="margin" w:tblpXSpec="center" w:tblpY="4239"/>
        <w:tblW w:w="10342" w:type="dxa"/>
        <w:tblLayout w:type="fixed"/>
        <w:tblLook w:val="04A0" w:firstRow="1" w:lastRow="0" w:firstColumn="1" w:lastColumn="0" w:noHBand="0" w:noVBand="1"/>
      </w:tblPr>
      <w:tblGrid>
        <w:gridCol w:w="654"/>
        <w:gridCol w:w="3060"/>
        <w:gridCol w:w="1370"/>
        <w:gridCol w:w="1238"/>
        <w:gridCol w:w="282"/>
        <w:gridCol w:w="282"/>
        <w:gridCol w:w="282"/>
        <w:gridCol w:w="282"/>
        <w:gridCol w:w="282"/>
        <w:gridCol w:w="282"/>
        <w:gridCol w:w="282"/>
        <w:gridCol w:w="282"/>
        <w:gridCol w:w="282"/>
        <w:gridCol w:w="459"/>
        <w:gridCol w:w="459"/>
        <w:gridCol w:w="282"/>
        <w:gridCol w:w="282"/>
      </w:tblGrid>
      <w:tr w:rsidR="00DC1143" w14:paraId="1DB6B84D" w14:textId="77777777" w:rsidTr="00DC1143">
        <w:trPr>
          <w:trHeight w:val="1172"/>
          <w:ins w:id="160" w:author="na123da345ahmed@gmail.com" w:date="2023-03-15T02:05:00Z"/>
        </w:trPr>
        <w:tc>
          <w:tcPr>
            <w:tcW w:w="654" w:type="dxa"/>
            <w:shd w:val="clear" w:color="auto" w:fill="DBE5F1" w:themeFill="accent1" w:themeFillTint="33"/>
          </w:tcPr>
          <w:p w14:paraId="29855BAC" w14:textId="77777777" w:rsidR="00DC1143" w:rsidRDefault="00DC1143" w:rsidP="00DC1143">
            <w:pPr>
              <w:rPr>
                <w:ins w:id="161" w:author="na123da345ahmed@gmail.com" w:date="2023-03-15T02:05:00Z"/>
              </w:rPr>
            </w:pPr>
            <w:ins w:id="162" w:author="na123da345ahmed@gmail.com" w:date="2023-03-15T02:05:00Z">
              <w:r>
                <w:t>ID</w:t>
              </w:r>
            </w:ins>
          </w:p>
        </w:tc>
        <w:tc>
          <w:tcPr>
            <w:tcW w:w="3060" w:type="dxa"/>
            <w:shd w:val="clear" w:color="auto" w:fill="DBE5F1" w:themeFill="accent1" w:themeFillTint="33"/>
          </w:tcPr>
          <w:p w14:paraId="7C1AA7AE" w14:textId="77777777" w:rsidR="00DC1143" w:rsidRDefault="00DC1143" w:rsidP="00DC1143">
            <w:pPr>
              <w:rPr>
                <w:ins w:id="163" w:author="na123da345ahmed@gmail.com" w:date="2023-03-15T02:05:00Z"/>
              </w:rPr>
            </w:pPr>
            <w:ins w:id="164" w:author="na123da345ahmed@gmail.com" w:date="2023-03-15T02:05:00Z">
              <w:r>
                <w:t>Task Name</w:t>
              </w:r>
            </w:ins>
          </w:p>
        </w:tc>
        <w:tc>
          <w:tcPr>
            <w:tcW w:w="1370" w:type="dxa"/>
            <w:shd w:val="clear" w:color="auto" w:fill="DBE5F1" w:themeFill="accent1" w:themeFillTint="33"/>
          </w:tcPr>
          <w:p w14:paraId="259FB905" w14:textId="77777777" w:rsidR="00DC1143" w:rsidRDefault="00DC1143" w:rsidP="00DC1143">
            <w:pPr>
              <w:rPr>
                <w:ins w:id="165" w:author="na123da345ahmed@gmail.com" w:date="2023-03-15T02:05:00Z"/>
              </w:rPr>
            </w:pPr>
            <w:ins w:id="166" w:author="na123da345ahmed@gmail.com" w:date="2023-03-15T02:05:00Z">
              <w:r>
                <w:t>Start time</w:t>
              </w:r>
            </w:ins>
          </w:p>
        </w:tc>
        <w:tc>
          <w:tcPr>
            <w:tcW w:w="1238" w:type="dxa"/>
            <w:shd w:val="clear" w:color="auto" w:fill="DBE5F1" w:themeFill="accent1" w:themeFillTint="33"/>
          </w:tcPr>
          <w:p w14:paraId="7B89C390" w14:textId="77777777" w:rsidR="00DC1143" w:rsidRDefault="00DC1143" w:rsidP="00DC1143">
            <w:pPr>
              <w:rPr>
                <w:ins w:id="167" w:author="na123da345ahmed@gmail.com" w:date="2023-03-15T02:05:00Z"/>
              </w:rPr>
            </w:pPr>
            <w:ins w:id="168" w:author="na123da345ahmed@gmail.com" w:date="2023-03-15T02:05:00Z">
              <w:r>
                <w:t>End time</w:t>
              </w:r>
            </w:ins>
          </w:p>
        </w:tc>
        <w:tc>
          <w:tcPr>
            <w:tcW w:w="282" w:type="dxa"/>
            <w:shd w:val="clear" w:color="auto" w:fill="DBE5F1" w:themeFill="accent1" w:themeFillTint="33"/>
          </w:tcPr>
          <w:p w14:paraId="6F2067D7" w14:textId="77777777" w:rsidR="00DC1143" w:rsidRPr="00141E3F" w:rsidRDefault="00DC1143" w:rsidP="00DC1143">
            <w:pPr>
              <w:rPr>
                <w:ins w:id="169" w:author="na123da345ahmed@gmail.com" w:date="2023-03-15T02:05:00Z"/>
                <w:sz w:val="16"/>
                <w:szCs w:val="16"/>
              </w:rPr>
            </w:pPr>
            <w:ins w:id="170" w:author="na123da345ahmed@gmail.com" w:date="2023-03-15T02:05:00Z">
              <w:r w:rsidRPr="00141E3F">
                <w:rPr>
                  <w:sz w:val="16"/>
                  <w:szCs w:val="16"/>
                </w:rPr>
                <w:t>1</w:t>
              </w:r>
            </w:ins>
          </w:p>
        </w:tc>
        <w:tc>
          <w:tcPr>
            <w:tcW w:w="282" w:type="dxa"/>
            <w:shd w:val="clear" w:color="auto" w:fill="DBE5F1" w:themeFill="accent1" w:themeFillTint="33"/>
          </w:tcPr>
          <w:p w14:paraId="493C9F1D" w14:textId="77777777" w:rsidR="00DC1143" w:rsidRPr="00141E3F" w:rsidRDefault="00DC1143" w:rsidP="00DC1143">
            <w:pPr>
              <w:rPr>
                <w:ins w:id="171" w:author="na123da345ahmed@gmail.com" w:date="2023-03-15T02:05:00Z"/>
                <w:sz w:val="16"/>
                <w:szCs w:val="16"/>
              </w:rPr>
            </w:pPr>
            <w:ins w:id="172" w:author="na123da345ahmed@gmail.com" w:date="2023-03-15T02:05:00Z">
              <w:r w:rsidRPr="00141E3F">
                <w:rPr>
                  <w:sz w:val="16"/>
                  <w:szCs w:val="16"/>
                </w:rPr>
                <w:t>2</w:t>
              </w:r>
            </w:ins>
          </w:p>
        </w:tc>
        <w:tc>
          <w:tcPr>
            <w:tcW w:w="282" w:type="dxa"/>
            <w:shd w:val="clear" w:color="auto" w:fill="DBE5F1" w:themeFill="accent1" w:themeFillTint="33"/>
          </w:tcPr>
          <w:p w14:paraId="35B0E6B0" w14:textId="77777777" w:rsidR="00DC1143" w:rsidRPr="00141E3F" w:rsidRDefault="00DC1143" w:rsidP="00DC1143">
            <w:pPr>
              <w:rPr>
                <w:ins w:id="173" w:author="na123da345ahmed@gmail.com" w:date="2023-03-15T02:05:00Z"/>
                <w:sz w:val="16"/>
                <w:szCs w:val="16"/>
              </w:rPr>
            </w:pPr>
            <w:ins w:id="174" w:author="na123da345ahmed@gmail.com" w:date="2023-03-15T02:05:00Z">
              <w:r w:rsidRPr="00141E3F">
                <w:rPr>
                  <w:sz w:val="16"/>
                  <w:szCs w:val="16"/>
                </w:rPr>
                <w:t>3</w:t>
              </w:r>
            </w:ins>
          </w:p>
        </w:tc>
        <w:tc>
          <w:tcPr>
            <w:tcW w:w="282" w:type="dxa"/>
            <w:shd w:val="clear" w:color="auto" w:fill="DBE5F1" w:themeFill="accent1" w:themeFillTint="33"/>
          </w:tcPr>
          <w:p w14:paraId="5E8ECEE5" w14:textId="77777777" w:rsidR="00DC1143" w:rsidRPr="00141E3F" w:rsidRDefault="00DC1143" w:rsidP="00DC1143">
            <w:pPr>
              <w:rPr>
                <w:ins w:id="175" w:author="na123da345ahmed@gmail.com" w:date="2023-03-15T02:05:00Z"/>
                <w:sz w:val="16"/>
                <w:szCs w:val="16"/>
              </w:rPr>
            </w:pPr>
            <w:ins w:id="176" w:author="na123da345ahmed@gmail.com" w:date="2023-03-15T02:05:00Z">
              <w:r w:rsidRPr="00141E3F">
                <w:rPr>
                  <w:sz w:val="16"/>
                  <w:szCs w:val="16"/>
                </w:rPr>
                <w:t>4</w:t>
              </w:r>
            </w:ins>
          </w:p>
        </w:tc>
        <w:tc>
          <w:tcPr>
            <w:tcW w:w="282" w:type="dxa"/>
            <w:shd w:val="clear" w:color="auto" w:fill="DBE5F1" w:themeFill="accent1" w:themeFillTint="33"/>
          </w:tcPr>
          <w:p w14:paraId="27A402AE" w14:textId="77777777" w:rsidR="00DC1143" w:rsidRPr="00141E3F" w:rsidRDefault="00DC1143" w:rsidP="00DC1143">
            <w:pPr>
              <w:rPr>
                <w:ins w:id="177" w:author="na123da345ahmed@gmail.com" w:date="2023-03-15T02:05:00Z"/>
                <w:sz w:val="16"/>
                <w:szCs w:val="16"/>
              </w:rPr>
            </w:pPr>
            <w:ins w:id="178" w:author="na123da345ahmed@gmail.com" w:date="2023-03-15T02:05:00Z">
              <w:r w:rsidRPr="00141E3F">
                <w:rPr>
                  <w:sz w:val="16"/>
                  <w:szCs w:val="16"/>
                </w:rPr>
                <w:t>5</w:t>
              </w:r>
            </w:ins>
          </w:p>
        </w:tc>
        <w:tc>
          <w:tcPr>
            <w:tcW w:w="282" w:type="dxa"/>
            <w:shd w:val="clear" w:color="auto" w:fill="DBE5F1" w:themeFill="accent1" w:themeFillTint="33"/>
          </w:tcPr>
          <w:p w14:paraId="5A079EBB" w14:textId="77777777" w:rsidR="00DC1143" w:rsidRPr="00141E3F" w:rsidRDefault="00DC1143" w:rsidP="00DC1143">
            <w:pPr>
              <w:rPr>
                <w:ins w:id="179" w:author="na123da345ahmed@gmail.com" w:date="2023-03-15T02:05:00Z"/>
                <w:sz w:val="16"/>
                <w:szCs w:val="16"/>
              </w:rPr>
            </w:pPr>
            <w:ins w:id="180" w:author="na123da345ahmed@gmail.com" w:date="2023-03-15T02:05:00Z">
              <w:r w:rsidRPr="00141E3F">
                <w:rPr>
                  <w:sz w:val="16"/>
                  <w:szCs w:val="16"/>
                </w:rPr>
                <w:t>6</w:t>
              </w:r>
            </w:ins>
          </w:p>
        </w:tc>
        <w:tc>
          <w:tcPr>
            <w:tcW w:w="282" w:type="dxa"/>
            <w:shd w:val="clear" w:color="auto" w:fill="DBE5F1" w:themeFill="accent1" w:themeFillTint="33"/>
          </w:tcPr>
          <w:p w14:paraId="71615DBF" w14:textId="77777777" w:rsidR="00DC1143" w:rsidRPr="00141E3F" w:rsidRDefault="00DC1143" w:rsidP="00DC1143">
            <w:pPr>
              <w:rPr>
                <w:ins w:id="181" w:author="na123da345ahmed@gmail.com" w:date="2023-03-15T02:05:00Z"/>
                <w:sz w:val="16"/>
                <w:szCs w:val="16"/>
              </w:rPr>
            </w:pPr>
            <w:ins w:id="182" w:author="na123da345ahmed@gmail.com" w:date="2023-03-15T02:05:00Z">
              <w:r w:rsidRPr="00141E3F">
                <w:rPr>
                  <w:sz w:val="16"/>
                  <w:szCs w:val="16"/>
                </w:rPr>
                <w:t>7</w:t>
              </w:r>
            </w:ins>
          </w:p>
        </w:tc>
        <w:tc>
          <w:tcPr>
            <w:tcW w:w="282" w:type="dxa"/>
            <w:shd w:val="clear" w:color="auto" w:fill="DBE5F1" w:themeFill="accent1" w:themeFillTint="33"/>
          </w:tcPr>
          <w:p w14:paraId="3F566538" w14:textId="77777777" w:rsidR="00DC1143" w:rsidRPr="00141E3F" w:rsidRDefault="00DC1143" w:rsidP="00DC1143">
            <w:pPr>
              <w:rPr>
                <w:ins w:id="183" w:author="na123da345ahmed@gmail.com" w:date="2023-03-15T02:05:00Z"/>
                <w:sz w:val="16"/>
                <w:szCs w:val="16"/>
              </w:rPr>
            </w:pPr>
            <w:ins w:id="184" w:author="na123da345ahmed@gmail.com" w:date="2023-03-15T02:05:00Z">
              <w:r w:rsidRPr="00141E3F">
                <w:rPr>
                  <w:sz w:val="16"/>
                  <w:szCs w:val="16"/>
                </w:rPr>
                <w:t>8</w:t>
              </w:r>
            </w:ins>
          </w:p>
        </w:tc>
        <w:tc>
          <w:tcPr>
            <w:tcW w:w="282" w:type="dxa"/>
            <w:shd w:val="clear" w:color="auto" w:fill="DBE5F1" w:themeFill="accent1" w:themeFillTint="33"/>
          </w:tcPr>
          <w:p w14:paraId="7075E07F" w14:textId="77777777" w:rsidR="00DC1143" w:rsidRPr="00141E3F" w:rsidRDefault="00DC1143" w:rsidP="00DC1143">
            <w:pPr>
              <w:rPr>
                <w:ins w:id="185" w:author="na123da345ahmed@gmail.com" w:date="2023-03-15T02:05:00Z"/>
                <w:sz w:val="16"/>
                <w:szCs w:val="16"/>
              </w:rPr>
            </w:pPr>
            <w:ins w:id="186" w:author="na123da345ahmed@gmail.com" w:date="2023-03-15T02:05:00Z">
              <w:r w:rsidRPr="00141E3F">
                <w:rPr>
                  <w:sz w:val="16"/>
                  <w:szCs w:val="16"/>
                </w:rPr>
                <w:t>9</w:t>
              </w:r>
            </w:ins>
          </w:p>
        </w:tc>
        <w:tc>
          <w:tcPr>
            <w:tcW w:w="459" w:type="dxa"/>
            <w:shd w:val="clear" w:color="auto" w:fill="DBE5F1" w:themeFill="accent1" w:themeFillTint="33"/>
          </w:tcPr>
          <w:p w14:paraId="75324917" w14:textId="77777777" w:rsidR="00DC1143" w:rsidRPr="00141E3F" w:rsidRDefault="00DC1143" w:rsidP="00DC1143">
            <w:pPr>
              <w:rPr>
                <w:ins w:id="187" w:author="na123da345ahmed@gmail.com" w:date="2023-03-15T02:05:00Z"/>
                <w:sz w:val="16"/>
                <w:szCs w:val="16"/>
              </w:rPr>
            </w:pPr>
            <w:ins w:id="188" w:author="na123da345ahmed@gmail.com" w:date="2023-03-15T02:05:00Z">
              <w:r>
                <w:rPr>
                  <w:sz w:val="16"/>
                  <w:szCs w:val="16"/>
                </w:rPr>
                <w:t>10</w:t>
              </w:r>
            </w:ins>
          </w:p>
        </w:tc>
        <w:tc>
          <w:tcPr>
            <w:tcW w:w="459" w:type="dxa"/>
            <w:shd w:val="clear" w:color="auto" w:fill="DBE5F1" w:themeFill="accent1" w:themeFillTint="33"/>
          </w:tcPr>
          <w:p w14:paraId="252AF95C" w14:textId="77777777" w:rsidR="00DC1143" w:rsidRPr="00141E3F" w:rsidRDefault="00DC1143" w:rsidP="00DC1143">
            <w:pPr>
              <w:rPr>
                <w:ins w:id="189" w:author="na123da345ahmed@gmail.com" w:date="2023-03-15T02:05:00Z"/>
                <w:sz w:val="16"/>
                <w:szCs w:val="16"/>
              </w:rPr>
            </w:pPr>
            <w:ins w:id="190" w:author="na123da345ahmed@gmail.com" w:date="2023-03-15T02:05:00Z">
              <w:r>
                <w:rPr>
                  <w:sz w:val="16"/>
                  <w:szCs w:val="16"/>
                </w:rPr>
                <w:t>11</w:t>
              </w:r>
            </w:ins>
          </w:p>
        </w:tc>
        <w:tc>
          <w:tcPr>
            <w:tcW w:w="282" w:type="dxa"/>
            <w:shd w:val="clear" w:color="auto" w:fill="DBE5F1" w:themeFill="accent1" w:themeFillTint="33"/>
          </w:tcPr>
          <w:p w14:paraId="7CACF797" w14:textId="77777777" w:rsidR="00DC1143" w:rsidRPr="00141E3F" w:rsidRDefault="00DC1143" w:rsidP="00DC1143">
            <w:pPr>
              <w:rPr>
                <w:ins w:id="191" w:author="na123da345ahmed@gmail.com" w:date="2023-03-15T02:05:00Z"/>
                <w:sz w:val="16"/>
                <w:szCs w:val="16"/>
              </w:rPr>
            </w:pPr>
          </w:p>
        </w:tc>
        <w:tc>
          <w:tcPr>
            <w:tcW w:w="282" w:type="dxa"/>
            <w:shd w:val="clear" w:color="auto" w:fill="DBE5F1" w:themeFill="accent1" w:themeFillTint="33"/>
          </w:tcPr>
          <w:p w14:paraId="12A34C67" w14:textId="77777777" w:rsidR="00DC1143" w:rsidRPr="00141E3F" w:rsidRDefault="00DC1143" w:rsidP="00DC1143">
            <w:pPr>
              <w:rPr>
                <w:ins w:id="192" w:author="na123da345ahmed@gmail.com" w:date="2023-03-15T02:05:00Z"/>
                <w:sz w:val="16"/>
                <w:szCs w:val="16"/>
              </w:rPr>
            </w:pPr>
          </w:p>
        </w:tc>
      </w:tr>
      <w:tr w:rsidR="00DC1143" w14:paraId="531BBA74" w14:textId="77777777" w:rsidTr="00DC1143">
        <w:trPr>
          <w:trHeight w:val="1186"/>
          <w:ins w:id="193" w:author="na123da345ahmed@gmail.com" w:date="2023-03-15T02:05:00Z"/>
        </w:trPr>
        <w:tc>
          <w:tcPr>
            <w:tcW w:w="654" w:type="dxa"/>
          </w:tcPr>
          <w:p w14:paraId="05C9343F" w14:textId="77777777" w:rsidR="00DC1143" w:rsidRDefault="00DC1143" w:rsidP="00DC1143">
            <w:pPr>
              <w:rPr>
                <w:ins w:id="194" w:author="na123da345ahmed@gmail.com" w:date="2023-03-15T02:05:00Z"/>
              </w:rPr>
            </w:pPr>
            <w:ins w:id="195" w:author="na123da345ahmed@gmail.com" w:date="2023-03-15T02:05:00Z">
              <w:r>
                <w:t>A</w:t>
              </w:r>
            </w:ins>
          </w:p>
        </w:tc>
        <w:tc>
          <w:tcPr>
            <w:tcW w:w="3060" w:type="dxa"/>
          </w:tcPr>
          <w:p w14:paraId="12E6194D" w14:textId="77777777" w:rsidR="00DC1143" w:rsidRDefault="00DC1143" w:rsidP="00DC1143">
            <w:pPr>
              <w:rPr>
                <w:ins w:id="196" w:author="na123da345ahmed@gmail.com" w:date="2023-03-15T02:05:00Z"/>
              </w:rPr>
            </w:pPr>
            <w:ins w:id="197" w:author="na123da345ahmed@gmail.com" w:date="2023-03-15T02:05:00Z">
              <w:r>
                <w:t>Project planning &amp;Description</w:t>
              </w:r>
            </w:ins>
          </w:p>
        </w:tc>
        <w:tc>
          <w:tcPr>
            <w:tcW w:w="1370" w:type="dxa"/>
          </w:tcPr>
          <w:p w14:paraId="20654C3B" w14:textId="77777777" w:rsidR="00DC1143" w:rsidRDefault="00DC1143" w:rsidP="00DC1143">
            <w:pPr>
              <w:rPr>
                <w:ins w:id="198" w:author="na123da345ahmed@gmail.com" w:date="2023-03-15T02:05:00Z"/>
              </w:rPr>
            </w:pPr>
            <w:ins w:id="199" w:author="na123da345ahmed@gmail.com" w:date="2023-03-15T02:05:00Z">
              <w:r>
                <w:t>2023/3/1</w:t>
              </w:r>
            </w:ins>
          </w:p>
        </w:tc>
        <w:tc>
          <w:tcPr>
            <w:tcW w:w="1238" w:type="dxa"/>
          </w:tcPr>
          <w:p w14:paraId="692A422E" w14:textId="77777777" w:rsidR="00DC1143" w:rsidRDefault="00DC1143" w:rsidP="00DC1143">
            <w:pPr>
              <w:rPr>
                <w:ins w:id="200" w:author="na123da345ahmed@gmail.com" w:date="2023-03-15T02:05:00Z"/>
              </w:rPr>
            </w:pPr>
            <w:ins w:id="201" w:author="na123da345ahmed@gmail.com" w:date="2023-03-15T02:05:00Z">
              <w:r>
                <w:t>2023/3/7</w:t>
              </w:r>
            </w:ins>
          </w:p>
        </w:tc>
        <w:tc>
          <w:tcPr>
            <w:tcW w:w="282" w:type="dxa"/>
          </w:tcPr>
          <w:p w14:paraId="1539DB3F" w14:textId="77777777" w:rsidR="00DC1143" w:rsidRDefault="00DC1143" w:rsidP="00DC1143">
            <w:pPr>
              <w:rPr>
                <w:ins w:id="202" w:author="na123da345ahmed@gmail.com" w:date="2023-03-15T02:05:00Z"/>
              </w:rPr>
            </w:pPr>
          </w:p>
        </w:tc>
        <w:tc>
          <w:tcPr>
            <w:tcW w:w="282" w:type="dxa"/>
          </w:tcPr>
          <w:p w14:paraId="679CAF04" w14:textId="77777777" w:rsidR="00DC1143" w:rsidRDefault="00DC1143" w:rsidP="00DC1143">
            <w:pPr>
              <w:rPr>
                <w:ins w:id="203" w:author="na123da345ahmed@gmail.com" w:date="2023-03-15T02:05:00Z"/>
              </w:rPr>
            </w:pPr>
            <w:ins w:id="204" w:author="na123da345ahmed@gmail.com" w:date="2023-03-15T02:05:00Z">
              <w:r>
                <w:rPr>
                  <w:noProof/>
                </w:rPr>
                <mc:AlternateContent>
                  <mc:Choice Requires="wps">
                    <w:drawing>
                      <wp:anchor distT="0" distB="0" distL="114300" distR="114300" simplePos="0" relativeHeight="251704320" behindDoc="0" locked="0" layoutInCell="1" allowOverlap="1" wp14:anchorId="52E1F121" wp14:editId="40EC6CFC">
                        <wp:simplePos x="0" y="0"/>
                        <wp:positionH relativeFrom="column">
                          <wp:posOffset>-239395</wp:posOffset>
                        </wp:positionH>
                        <wp:positionV relativeFrom="paragraph">
                          <wp:posOffset>41275</wp:posOffset>
                        </wp:positionV>
                        <wp:extent cx="1181100" cy="114300"/>
                        <wp:effectExtent l="0" t="0" r="19050" b="19050"/>
                        <wp:wrapNone/>
                        <wp:docPr id="26" name="Rectangle: Top Corners Rounded 26"/>
                        <wp:cNvGraphicFramePr/>
                        <a:graphic xmlns:a="http://schemas.openxmlformats.org/drawingml/2006/main">
                          <a:graphicData uri="http://schemas.microsoft.com/office/word/2010/wordprocessingShape">
                            <wps:wsp>
                              <wps:cNvSpPr/>
                              <wps:spPr>
                                <a:xfrm>
                                  <a:off x="0" y="0"/>
                                  <a:ext cx="1181100" cy="1143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742CB" id="Rectangle: Top Corners Rounded 26" o:spid="_x0000_s1026" style="position:absolute;margin-left:-18.85pt;margin-top:3.25pt;width:93pt;height:9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1811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" path="m19050,l1162050,v10521,,19050,8529,19050,19050l1181100,114300r,l,114300r,l,19050c,8529,8529,,19050,xe" fillcolor="#4f81bd [3204]" strokecolor="#243f60 [1604]" strokeweight="2pt">
                        <v:path arrowok="t" o:connecttype="custom" o:connectlocs="19050,0;1162050,0;1181100,19050;1181100,114300;1181100,114300;0,114300;0,114300;0,19050;19050,0" o:connectangles="0,0,0,0,0,0,0,0,0"/>
                      </v:shape>
                    </w:pict>
                  </mc:Fallback>
                </mc:AlternateContent>
              </w:r>
            </w:ins>
          </w:p>
        </w:tc>
        <w:tc>
          <w:tcPr>
            <w:tcW w:w="282" w:type="dxa"/>
          </w:tcPr>
          <w:p w14:paraId="00F30FF6" w14:textId="77777777" w:rsidR="00DC1143" w:rsidRDefault="00DC1143" w:rsidP="00DC1143">
            <w:pPr>
              <w:rPr>
                <w:ins w:id="205" w:author="na123da345ahmed@gmail.com" w:date="2023-03-15T02:05:00Z"/>
              </w:rPr>
            </w:pPr>
          </w:p>
        </w:tc>
        <w:tc>
          <w:tcPr>
            <w:tcW w:w="282" w:type="dxa"/>
          </w:tcPr>
          <w:p w14:paraId="07B80C3D" w14:textId="77777777" w:rsidR="00DC1143" w:rsidRDefault="00DC1143" w:rsidP="00DC1143">
            <w:pPr>
              <w:rPr>
                <w:ins w:id="206" w:author="na123da345ahmed@gmail.com" w:date="2023-03-15T02:05:00Z"/>
              </w:rPr>
            </w:pPr>
          </w:p>
        </w:tc>
        <w:tc>
          <w:tcPr>
            <w:tcW w:w="282" w:type="dxa"/>
          </w:tcPr>
          <w:p w14:paraId="3ABA38A8" w14:textId="77777777" w:rsidR="00DC1143" w:rsidRDefault="00DC1143" w:rsidP="00DC1143">
            <w:pPr>
              <w:rPr>
                <w:ins w:id="207" w:author="na123da345ahmed@gmail.com" w:date="2023-03-15T02:05:00Z"/>
              </w:rPr>
            </w:pPr>
          </w:p>
        </w:tc>
        <w:tc>
          <w:tcPr>
            <w:tcW w:w="282" w:type="dxa"/>
          </w:tcPr>
          <w:p w14:paraId="151C68BA" w14:textId="77777777" w:rsidR="00DC1143" w:rsidRDefault="00DC1143" w:rsidP="00DC1143">
            <w:pPr>
              <w:rPr>
                <w:ins w:id="208" w:author="na123da345ahmed@gmail.com" w:date="2023-03-15T02:05:00Z"/>
              </w:rPr>
            </w:pPr>
          </w:p>
        </w:tc>
        <w:tc>
          <w:tcPr>
            <w:tcW w:w="282" w:type="dxa"/>
          </w:tcPr>
          <w:p w14:paraId="7DEA61B6" w14:textId="77777777" w:rsidR="00DC1143" w:rsidRDefault="00DC1143" w:rsidP="00DC1143">
            <w:pPr>
              <w:rPr>
                <w:ins w:id="209" w:author="na123da345ahmed@gmail.com" w:date="2023-03-15T02:05:00Z"/>
              </w:rPr>
            </w:pPr>
          </w:p>
        </w:tc>
        <w:tc>
          <w:tcPr>
            <w:tcW w:w="282" w:type="dxa"/>
          </w:tcPr>
          <w:p w14:paraId="23B38186" w14:textId="77777777" w:rsidR="00DC1143" w:rsidRDefault="00DC1143" w:rsidP="00DC1143">
            <w:pPr>
              <w:rPr>
                <w:ins w:id="210" w:author="na123da345ahmed@gmail.com" w:date="2023-03-15T02:05:00Z"/>
              </w:rPr>
            </w:pPr>
          </w:p>
        </w:tc>
        <w:tc>
          <w:tcPr>
            <w:tcW w:w="282" w:type="dxa"/>
          </w:tcPr>
          <w:p w14:paraId="387CB5A4" w14:textId="77777777" w:rsidR="00DC1143" w:rsidRDefault="00DC1143" w:rsidP="00DC1143">
            <w:pPr>
              <w:rPr>
                <w:ins w:id="211" w:author="na123da345ahmed@gmail.com" w:date="2023-03-15T02:05:00Z"/>
              </w:rPr>
            </w:pPr>
          </w:p>
        </w:tc>
        <w:tc>
          <w:tcPr>
            <w:tcW w:w="459" w:type="dxa"/>
          </w:tcPr>
          <w:p w14:paraId="235124C1" w14:textId="77777777" w:rsidR="00DC1143" w:rsidRDefault="00DC1143" w:rsidP="00DC1143">
            <w:pPr>
              <w:rPr>
                <w:ins w:id="212" w:author="na123da345ahmed@gmail.com" w:date="2023-03-15T02:05:00Z"/>
              </w:rPr>
            </w:pPr>
          </w:p>
        </w:tc>
        <w:tc>
          <w:tcPr>
            <w:tcW w:w="459" w:type="dxa"/>
          </w:tcPr>
          <w:p w14:paraId="7AFBC139" w14:textId="77777777" w:rsidR="00DC1143" w:rsidRDefault="00DC1143" w:rsidP="00DC1143">
            <w:pPr>
              <w:rPr>
                <w:ins w:id="213" w:author="na123da345ahmed@gmail.com" w:date="2023-03-15T02:05:00Z"/>
              </w:rPr>
            </w:pPr>
          </w:p>
        </w:tc>
        <w:tc>
          <w:tcPr>
            <w:tcW w:w="282" w:type="dxa"/>
          </w:tcPr>
          <w:p w14:paraId="2730A1FE" w14:textId="77777777" w:rsidR="00DC1143" w:rsidRDefault="00DC1143" w:rsidP="00DC1143">
            <w:pPr>
              <w:rPr>
                <w:ins w:id="214" w:author="na123da345ahmed@gmail.com" w:date="2023-03-15T02:05:00Z"/>
              </w:rPr>
            </w:pPr>
          </w:p>
        </w:tc>
        <w:tc>
          <w:tcPr>
            <w:tcW w:w="282" w:type="dxa"/>
          </w:tcPr>
          <w:p w14:paraId="0FC35189" w14:textId="77777777" w:rsidR="00DC1143" w:rsidRDefault="00DC1143" w:rsidP="00DC1143">
            <w:pPr>
              <w:rPr>
                <w:ins w:id="215" w:author="na123da345ahmed@gmail.com" w:date="2023-03-15T02:05:00Z"/>
              </w:rPr>
            </w:pPr>
          </w:p>
        </w:tc>
      </w:tr>
      <w:tr w:rsidR="00DC1143" w14:paraId="585CD287" w14:textId="77777777" w:rsidTr="00DC1143">
        <w:trPr>
          <w:trHeight w:val="1071"/>
          <w:ins w:id="216" w:author="na123da345ahmed@gmail.com" w:date="2023-03-15T02:05:00Z"/>
        </w:trPr>
        <w:tc>
          <w:tcPr>
            <w:tcW w:w="654" w:type="dxa"/>
          </w:tcPr>
          <w:p w14:paraId="69CCCB21" w14:textId="77777777" w:rsidR="00DC1143" w:rsidRDefault="00DC1143" w:rsidP="00DC1143">
            <w:pPr>
              <w:rPr>
                <w:ins w:id="217" w:author="na123da345ahmed@gmail.com" w:date="2023-03-15T02:05:00Z"/>
              </w:rPr>
            </w:pPr>
            <w:ins w:id="218" w:author="na123da345ahmed@gmail.com" w:date="2023-03-15T02:05:00Z">
              <w:r>
                <w:t>B</w:t>
              </w:r>
            </w:ins>
          </w:p>
        </w:tc>
        <w:tc>
          <w:tcPr>
            <w:tcW w:w="3060" w:type="dxa"/>
          </w:tcPr>
          <w:p w14:paraId="7099ACC4" w14:textId="77777777" w:rsidR="00DC1143" w:rsidRDefault="00DC1143" w:rsidP="00DC1143">
            <w:pPr>
              <w:rPr>
                <w:ins w:id="219" w:author="na123da345ahmed@gmail.com" w:date="2023-03-15T02:05:00Z"/>
              </w:rPr>
            </w:pPr>
            <w:ins w:id="220" w:author="na123da345ahmed@gmail.com" w:date="2023-03-15T02:05:00Z">
              <w:r>
                <w:t>System request</w:t>
              </w:r>
            </w:ins>
          </w:p>
        </w:tc>
        <w:tc>
          <w:tcPr>
            <w:tcW w:w="1370" w:type="dxa"/>
          </w:tcPr>
          <w:p w14:paraId="5285DE1A" w14:textId="77777777" w:rsidR="00DC1143" w:rsidRDefault="00DC1143" w:rsidP="00DC1143">
            <w:pPr>
              <w:rPr>
                <w:ins w:id="221" w:author="na123da345ahmed@gmail.com" w:date="2023-03-15T02:05:00Z"/>
              </w:rPr>
            </w:pPr>
            <w:ins w:id="222" w:author="na123da345ahmed@gmail.com" w:date="2023-03-15T02:05:00Z">
              <w:r>
                <w:t>2023/3/3</w:t>
              </w:r>
            </w:ins>
          </w:p>
        </w:tc>
        <w:tc>
          <w:tcPr>
            <w:tcW w:w="1238" w:type="dxa"/>
          </w:tcPr>
          <w:p w14:paraId="74A671DF" w14:textId="77777777" w:rsidR="00DC1143" w:rsidRDefault="00DC1143" w:rsidP="00DC1143">
            <w:pPr>
              <w:rPr>
                <w:ins w:id="223" w:author="na123da345ahmed@gmail.com" w:date="2023-03-15T02:05:00Z"/>
              </w:rPr>
            </w:pPr>
            <w:ins w:id="224" w:author="na123da345ahmed@gmail.com" w:date="2023-03-15T02:05:00Z">
              <w:r>
                <w:t>2023/3/7</w:t>
              </w:r>
            </w:ins>
          </w:p>
        </w:tc>
        <w:tc>
          <w:tcPr>
            <w:tcW w:w="282" w:type="dxa"/>
          </w:tcPr>
          <w:p w14:paraId="306B5D77" w14:textId="77777777" w:rsidR="00DC1143" w:rsidRDefault="00DC1143" w:rsidP="00DC1143">
            <w:pPr>
              <w:rPr>
                <w:ins w:id="225" w:author="na123da345ahmed@gmail.com" w:date="2023-03-15T02:05:00Z"/>
              </w:rPr>
            </w:pPr>
          </w:p>
        </w:tc>
        <w:tc>
          <w:tcPr>
            <w:tcW w:w="282" w:type="dxa"/>
          </w:tcPr>
          <w:p w14:paraId="21ED75F9" w14:textId="77777777" w:rsidR="00DC1143" w:rsidRDefault="00DC1143" w:rsidP="00DC1143">
            <w:pPr>
              <w:rPr>
                <w:ins w:id="226" w:author="na123da345ahmed@gmail.com" w:date="2023-03-15T02:05:00Z"/>
              </w:rPr>
            </w:pPr>
          </w:p>
        </w:tc>
        <w:tc>
          <w:tcPr>
            <w:tcW w:w="282" w:type="dxa"/>
          </w:tcPr>
          <w:p w14:paraId="2DD39FD5" w14:textId="77777777" w:rsidR="00DC1143" w:rsidRDefault="00DC1143" w:rsidP="00DC1143">
            <w:pPr>
              <w:rPr>
                <w:ins w:id="227" w:author="na123da345ahmed@gmail.com" w:date="2023-03-15T02:05:00Z"/>
              </w:rPr>
            </w:pPr>
            <w:ins w:id="228" w:author="na123da345ahmed@gmail.com" w:date="2023-03-15T02:05:00Z">
              <w:r>
                <w:rPr>
                  <w:noProof/>
                </w:rPr>
                <mc:AlternateContent>
                  <mc:Choice Requires="wps">
                    <w:drawing>
                      <wp:anchor distT="0" distB="0" distL="114300" distR="114300" simplePos="0" relativeHeight="251705344" behindDoc="0" locked="0" layoutInCell="1" allowOverlap="1" wp14:anchorId="491DCBE6" wp14:editId="172413EB">
                        <wp:simplePos x="0" y="0"/>
                        <wp:positionH relativeFrom="column">
                          <wp:posOffset>-418465</wp:posOffset>
                        </wp:positionH>
                        <wp:positionV relativeFrom="paragraph">
                          <wp:posOffset>24765</wp:posOffset>
                        </wp:positionV>
                        <wp:extent cx="552450" cy="133350"/>
                        <wp:effectExtent l="0" t="0" r="19050" b="19050"/>
                        <wp:wrapNone/>
                        <wp:docPr id="27" name="Rectangle: Top Corners Rounded 27"/>
                        <wp:cNvGraphicFramePr/>
                        <a:graphic xmlns:a="http://schemas.openxmlformats.org/drawingml/2006/main">
                          <a:graphicData uri="http://schemas.microsoft.com/office/word/2010/wordprocessingShape">
                            <wps:wsp>
                              <wps:cNvSpPr/>
                              <wps:spPr>
                                <a:xfrm>
                                  <a:off x="0" y="0"/>
                                  <a:ext cx="552450" cy="1333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5A9EE" id="Rectangle: Top Corners Rounded 27" o:spid="_x0000_s1026" style="position:absolute;margin-left:-32.95pt;margin-top:1.95pt;width:43.5pt;height:10.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552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" path="m22225,l530225,v12275,,22225,9950,22225,22225l552450,133350r,l,133350r,l,22225c,9950,9950,,22225,xe" fillcolor="#4f81bd [3204]" strokecolor="#243f60 [1604]" strokeweight="2pt">
                        <v:path arrowok="t" o:connecttype="custom" o:connectlocs="22225,0;530225,0;552450,22225;552450,133350;552450,133350;0,133350;0,133350;0,22225;22225,0" o:connectangles="0,0,0,0,0,0,0,0,0"/>
                      </v:shape>
                    </w:pict>
                  </mc:Fallback>
                </mc:AlternateContent>
              </w:r>
            </w:ins>
          </w:p>
        </w:tc>
        <w:tc>
          <w:tcPr>
            <w:tcW w:w="282" w:type="dxa"/>
          </w:tcPr>
          <w:p w14:paraId="2AA78812" w14:textId="77777777" w:rsidR="00DC1143" w:rsidRDefault="00DC1143" w:rsidP="00DC1143">
            <w:pPr>
              <w:rPr>
                <w:ins w:id="229" w:author="na123da345ahmed@gmail.com" w:date="2023-03-15T02:05:00Z"/>
              </w:rPr>
            </w:pPr>
          </w:p>
        </w:tc>
        <w:tc>
          <w:tcPr>
            <w:tcW w:w="282" w:type="dxa"/>
          </w:tcPr>
          <w:p w14:paraId="781BDE45" w14:textId="77777777" w:rsidR="00DC1143" w:rsidRDefault="00DC1143" w:rsidP="00DC1143">
            <w:pPr>
              <w:rPr>
                <w:ins w:id="230" w:author="na123da345ahmed@gmail.com" w:date="2023-03-15T02:05:00Z"/>
              </w:rPr>
            </w:pPr>
          </w:p>
        </w:tc>
        <w:tc>
          <w:tcPr>
            <w:tcW w:w="282" w:type="dxa"/>
          </w:tcPr>
          <w:p w14:paraId="602B050F" w14:textId="77777777" w:rsidR="00DC1143" w:rsidRDefault="00DC1143" w:rsidP="00DC1143">
            <w:pPr>
              <w:rPr>
                <w:ins w:id="231" w:author="na123da345ahmed@gmail.com" w:date="2023-03-15T02:05:00Z"/>
              </w:rPr>
            </w:pPr>
          </w:p>
        </w:tc>
        <w:tc>
          <w:tcPr>
            <w:tcW w:w="282" w:type="dxa"/>
          </w:tcPr>
          <w:p w14:paraId="6D6E045C" w14:textId="77777777" w:rsidR="00DC1143" w:rsidRDefault="00DC1143" w:rsidP="00DC1143">
            <w:pPr>
              <w:rPr>
                <w:ins w:id="232" w:author="na123da345ahmed@gmail.com" w:date="2023-03-15T02:05:00Z"/>
              </w:rPr>
            </w:pPr>
          </w:p>
        </w:tc>
        <w:tc>
          <w:tcPr>
            <w:tcW w:w="282" w:type="dxa"/>
          </w:tcPr>
          <w:p w14:paraId="30AA3D8D" w14:textId="77777777" w:rsidR="00DC1143" w:rsidRDefault="00DC1143" w:rsidP="00DC1143">
            <w:pPr>
              <w:rPr>
                <w:ins w:id="233" w:author="na123da345ahmed@gmail.com" w:date="2023-03-15T02:05:00Z"/>
              </w:rPr>
            </w:pPr>
          </w:p>
        </w:tc>
        <w:tc>
          <w:tcPr>
            <w:tcW w:w="282" w:type="dxa"/>
          </w:tcPr>
          <w:p w14:paraId="0E081514" w14:textId="77777777" w:rsidR="00DC1143" w:rsidRDefault="00DC1143" w:rsidP="00DC1143">
            <w:pPr>
              <w:rPr>
                <w:ins w:id="234" w:author="na123da345ahmed@gmail.com" w:date="2023-03-15T02:05:00Z"/>
              </w:rPr>
            </w:pPr>
          </w:p>
        </w:tc>
        <w:tc>
          <w:tcPr>
            <w:tcW w:w="459" w:type="dxa"/>
          </w:tcPr>
          <w:p w14:paraId="671D6559" w14:textId="77777777" w:rsidR="00DC1143" w:rsidRDefault="00DC1143" w:rsidP="00DC1143">
            <w:pPr>
              <w:rPr>
                <w:ins w:id="235" w:author="na123da345ahmed@gmail.com" w:date="2023-03-15T02:05:00Z"/>
              </w:rPr>
            </w:pPr>
          </w:p>
        </w:tc>
        <w:tc>
          <w:tcPr>
            <w:tcW w:w="459" w:type="dxa"/>
          </w:tcPr>
          <w:p w14:paraId="6DC5F34D" w14:textId="77777777" w:rsidR="00DC1143" w:rsidRDefault="00DC1143" w:rsidP="00DC1143">
            <w:pPr>
              <w:rPr>
                <w:ins w:id="236" w:author="na123da345ahmed@gmail.com" w:date="2023-03-15T02:05:00Z"/>
              </w:rPr>
            </w:pPr>
          </w:p>
        </w:tc>
        <w:tc>
          <w:tcPr>
            <w:tcW w:w="282" w:type="dxa"/>
          </w:tcPr>
          <w:p w14:paraId="5E13C75C" w14:textId="77777777" w:rsidR="00DC1143" w:rsidRDefault="00DC1143" w:rsidP="00DC1143">
            <w:pPr>
              <w:rPr>
                <w:ins w:id="237" w:author="na123da345ahmed@gmail.com" w:date="2023-03-15T02:05:00Z"/>
              </w:rPr>
            </w:pPr>
          </w:p>
        </w:tc>
        <w:tc>
          <w:tcPr>
            <w:tcW w:w="282" w:type="dxa"/>
          </w:tcPr>
          <w:p w14:paraId="37D3EDF6" w14:textId="77777777" w:rsidR="00DC1143" w:rsidRDefault="00DC1143" w:rsidP="00DC1143">
            <w:pPr>
              <w:rPr>
                <w:ins w:id="238" w:author="na123da345ahmed@gmail.com" w:date="2023-03-15T02:05:00Z"/>
              </w:rPr>
            </w:pPr>
          </w:p>
        </w:tc>
      </w:tr>
      <w:tr w:rsidR="00DC1143" w14:paraId="0023A29F" w14:textId="77777777" w:rsidTr="00DC1143">
        <w:trPr>
          <w:trHeight w:val="509"/>
          <w:ins w:id="239" w:author="na123da345ahmed@gmail.com" w:date="2023-03-15T02:05:00Z"/>
        </w:trPr>
        <w:tc>
          <w:tcPr>
            <w:tcW w:w="654" w:type="dxa"/>
          </w:tcPr>
          <w:p w14:paraId="7C056EEA" w14:textId="77777777" w:rsidR="00DC1143" w:rsidRDefault="00DC1143" w:rsidP="00DC1143">
            <w:pPr>
              <w:rPr>
                <w:ins w:id="240" w:author="na123da345ahmed@gmail.com" w:date="2023-03-15T02:05:00Z"/>
              </w:rPr>
            </w:pPr>
            <w:ins w:id="241" w:author="na123da345ahmed@gmail.com" w:date="2023-03-15T02:05:00Z">
              <w:r>
                <w:t xml:space="preserve">C </w:t>
              </w:r>
            </w:ins>
          </w:p>
        </w:tc>
        <w:tc>
          <w:tcPr>
            <w:tcW w:w="3060" w:type="dxa"/>
          </w:tcPr>
          <w:p w14:paraId="777CFA18" w14:textId="77777777" w:rsidR="00DC1143" w:rsidRDefault="00DC1143" w:rsidP="00DC1143">
            <w:pPr>
              <w:rPr>
                <w:ins w:id="242" w:author="na123da345ahmed@gmail.com" w:date="2023-03-15T02:05:00Z"/>
              </w:rPr>
            </w:pPr>
            <w:ins w:id="243" w:author="na123da345ahmed@gmail.com" w:date="2023-03-15T02:05:00Z">
              <w:r>
                <w:t>Feasibility study</w:t>
              </w:r>
            </w:ins>
          </w:p>
        </w:tc>
        <w:tc>
          <w:tcPr>
            <w:tcW w:w="1370" w:type="dxa"/>
          </w:tcPr>
          <w:p w14:paraId="10936AED" w14:textId="77777777" w:rsidR="00DC1143" w:rsidRDefault="00DC1143" w:rsidP="00DC1143">
            <w:pPr>
              <w:rPr>
                <w:ins w:id="244" w:author="na123da345ahmed@gmail.com" w:date="2023-03-15T02:05:00Z"/>
              </w:rPr>
            </w:pPr>
            <w:ins w:id="245" w:author="na123da345ahmed@gmail.com" w:date="2023-03-15T02:05:00Z">
              <w:r>
                <w:t>2023/3/4</w:t>
              </w:r>
            </w:ins>
          </w:p>
        </w:tc>
        <w:tc>
          <w:tcPr>
            <w:tcW w:w="1238" w:type="dxa"/>
          </w:tcPr>
          <w:p w14:paraId="0279B17C" w14:textId="77777777" w:rsidR="00DC1143" w:rsidRDefault="00DC1143" w:rsidP="00DC1143">
            <w:pPr>
              <w:rPr>
                <w:ins w:id="246" w:author="na123da345ahmed@gmail.com" w:date="2023-03-15T02:05:00Z"/>
              </w:rPr>
            </w:pPr>
            <w:ins w:id="247" w:author="na123da345ahmed@gmail.com" w:date="2023-03-15T02:05:00Z">
              <w:r>
                <w:t>2023/3/7</w:t>
              </w:r>
            </w:ins>
          </w:p>
        </w:tc>
        <w:tc>
          <w:tcPr>
            <w:tcW w:w="282" w:type="dxa"/>
          </w:tcPr>
          <w:p w14:paraId="119A9C0B" w14:textId="77777777" w:rsidR="00DC1143" w:rsidRDefault="00DC1143" w:rsidP="00DC1143">
            <w:pPr>
              <w:rPr>
                <w:ins w:id="248" w:author="na123da345ahmed@gmail.com" w:date="2023-03-15T02:05:00Z"/>
              </w:rPr>
            </w:pPr>
          </w:p>
        </w:tc>
        <w:tc>
          <w:tcPr>
            <w:tcW w:w="282" w:type="dxa"/>
          </w:tcPr>
          <w:p w14:paraId="73611C1A" w14:textId="77777777" w:rsidR="00DC1143" w:rsidRDefault="00DC1143" w:rsidP="00DC1143">
            <w:pPr>
              <w:rPr>
                <w:ins w:id="249" w:author="na123da345ahmed@gmail.com" w:date="2023-03-15T02:05:00Z"/>
              </w:rPr>
            </w:pPr>
          </w:p>
        </w:tc>
        <w:tc>
          <w:tcPr>
            <w:tcW w:w="282" w:type="dxa"/>
          </w:tcPr>
          <w:p w14:paraId="6F7FF493" w14:textId="77777777" w:rsidR="00DC1143" w:rsidRDefault="00DC1143" w:rsidP="00DC1143">
            <w:pPr>
              <w:rPr>
                <w:ins w:id="250" w:author="na123da345ahmed@gmail.com" w:date="2023-03-15T02:05:00Z"/>
              </w:rPr>
            </w:pPr>
          </w:p>
        </w:tc>
        <w:tc>
          <w:tcPr>
            <w:tcW w:w="282" w:type="dxa"/>
          </w:tcPr>
          <w:p w14:paraId="1AD6913C" w14:textId="77777777" w:rsidR="00DC1143" w:rsidRDefault="00DC1143" w:rsidP="00DC1143">
            <w:pPr>
              <w:rPr>
                <w:ins w:id="251" w:author="na123da345ahmed@gmail.com" w:date="2023-03-15T02:05:00Z"/>
              </w:rPr>
            </w:pPr>
            <w:ins w:id="252" w:author="na123da345ahmed@gmail.com" w:date="2023-03-15T02:05:00Z">
              <w:r>
                <w:rPr>
                  <w:noProof/>
                </w:rPr>
                <mc:AlternateContent>
                  <mc:Choice Requires="wps">
                    <w:drawing>
                      <wp:anchor distT="0" distB="0" distL="114300" distR="114300" simplePos="0" relativeHeight="251706368" behindDoc="0" locked="0" layoutInCell="1" allowOverlap="1" wp14:anchorId="5E1CDE49" wp14:editId="14886E0A">
                        <wp:simplePos x="0" y="0"/>
                        <wp:positionH relativeFrom="column">
                          <wp:posOffset>-56515</wp:posOffset>
                        </wp:positionH>
                        <wp:positionV relativeFrom="paragraph">
                          <wp:posOffset>19050</wp:posOffset>
                        </wp:positionV>
                        <wp:extent cx="674370" cy="133350"/>
                        <wp:effectExtent l="0" t="0" r="11430" b="19050"/>
                        <wp:wrapNone/>
                        <wp:docPr id="28" name="Rectangle: Top Corners Rounded 28"/>
                        <wp:cNvGraphicFramePr/>
                        <a:graphic xmlns:a="http://schemas.openxmlformats.org/drawingml/2006/main">
                          <a:graphicData uri="http://schemas.microsoft.com/office/word/2010/wordprocessingShape">
                            <wps:wsp>
                              <wps:cNvSpPr/>
                              <wps:spPr>
                                <a:xfrm>
                                  <a:off x="0" y="0"/>
                                  <a:ext cx="674370" cy="1333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C03C5" id="Rectangle: Top Corners Rounded 28" o:spid="_x0000_s1026" style="position:absolute;margin-left:-4.45pt;margin-top:1.5pt;width:53.1pt;height:10.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67437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" path="m22225,l652145,v12275,,22225,9950,22225,22225l674370,133350r,l,133350r,l,22225c,9950,9950,,22225,xe" fillcolor="#4f81bd [3204]" strokecolor="#243f60 [1604]" strokeweight="2pt">
                        <v:path arrowok="t" o:connecttype="custom" o:connectlocs="22225,0;652145,0;674370,22225;674370,133350;674370,133350;0,133350;0,133350;0,22225;22225,0" o:connectangles="0,0,0,0,0,0,0,0,0"/>
                      </v:shape>
                    </w:pict>
                  </mc:Fallback>
                </mc:AlternateContent>
              </w:r>
            </w:ins>
          </w:p>
        </w:tc>
        <w:tc>
          <w:tcPr>
            <w:tcW w:w="282" w:type="dxa"/>
          </w:tcPr>
          <w:p w14:paraId="348E5894" w14:textId="77777777" w:rsidR="00DC1143" w:rsidRDefault="00DC1143" w:rsidP="00DC1143">
            <w:pPr>
              <w:rPr>
                <w:ins w:id="253" w:author="na123da345ahmed@gmail.com" w:date="2023-03-15T02:05:00Z"/>
              </w:rPr>
            </w:pPr>
          </w:p>
        </w:tc>
        <w:tc>
          <w:tcPr>
            <w:tcW w:w="282" w:type="dxa"/>
          </w:tcPr>
          <w:p w14:paraId="53E8FEEE" w14:textId="77777777" w:rsidR="00DC1143" w:rsidRDefault="00DC1143" w:rsidP="00DC1143">
            <w:pPr>
              <w:rPr>
                <w:ins w:id="254" w:author="na123da345ahmed@gmail.com" w:date="2023-03-15T02:05:00Z"/>
              </w:rPr>
            </w:pPr>
          </w:p>
        </w:tc>
        <w:tc>
          <w:tcPr>
            <w:tcW w:w="282" w:type="dxa"/>
          </w:tcPr>
          <w:p w14:paraId="2C88D025" w14:textId="77777777" w:rsidR="00DC1143" w:rsidRDefault="00DC1143" w:rsidP="00DC1143">
            <w:pPr>
              <w:rPr>
                <w:ins w:id="255" w:author="na123da345ahmed@gmail.com" w:date="2023-03-15T02:05:00Z"/>
              </w:rPr>
            </w:pPr>
          </w:p>
        </w:tc>
        <w:tc>
          <w:tcPr>
            <w:tcW w:w="282" w:type="dxa"/>
          </w:tcPr>
          <w:p w14:paraId="17A5F38F" w14:textId="77777777" w:rsidR="00DC1143" w:rsidRDefault="00DC1143" w:rsidP="00DC1143">
            <w:pPr>
              <w:rPr>
                <w:ins w:id="256" w:author="na123da345ahmed@gmail.com" w:date="2023-03-15T02:05:00Z"/>
              </w:rPr>
            </w:pPr>
          </w:p>
        </w:tc>
        <w:tc>
          <w:tcPr>
            <w:tcW w:w="282" w:type="dxa"/>
          </w:tcPr>
          <w:p w14:paraId="547D7FCD" w14:textId="77777777" w:rsidR="00DC1143" w:rsidRDefault="00DC1143" w:rsidP="00DC1143">
            <w:pPr>
              <w:rPr>
                <w:ins w:id="257" w:author="na123da345ahmed@gmail.com" w:date="2023-03-15T02:05:00Z"/>
              </w:rPr>
            </w:pPr>
          </w:p>
        </w:tc>
        <w:tc>
          <w:tcPr>
            <w:tcW w:w="459" w:type="dxa"/>
          </w:tcPr>
          <w:p w14:paraId="6D9CC6EB" w14:textId="77777777" w:rsidR="00DC1143" w:rsidRDefault="00DC1143" w:rsidP="00DC1143">
            <w:pPr>
              <w:rPr>
                <w:ins w:id="258" w:author="na123da345ahmed@gmail.com" w:date="2023-03-15T02:05:00Z"/>
              </w:rPr>
            </w:pPr>
          </w:p>
        </w:tc>
        <w:tc>
          <w:tcPr>
            <w:tcW w:w="459" w:type="dxa"/>
          </w:tcPr>
          <w:p w14:paraId="32881158" w14:textId="77777777" w:rsidR="00DC1143" w:rsidRDefault="00DC1143" w:rsidP="00DC1143">
            <w:pPr>
              <w:rPr>
                <w:ins w:id="259" w:author="na123da345ahmed@gmail.com" w:date="2023-03-15T02:05:00Z"/>
              </w:rPr>
            </w:pPr>
          </w:p>
        </w:tc>
        <w:tc>
          <w:tcPr>
            <w:tcW w:w="282" w:type="dxa"/>
          </w:tcPr>
          <w:p w14:paraId="290E2D12" w14:textId="77777777" w:rsidR="00DC1143" w:rsidRDefault="00DC1143" w:rsidP="00DC1143">
            <w:pPr>
              <w:rPr>
                <w:ins w:id="260" w:author="na123da345ahmed@gmail.com" w:date="2023-03-15T02:05:00Z"/>
              </w:rPr>
            </w:pPr>
          </w:p>
        </w:tc>
        <w:tc>
          <w:tcPr>
            <w:tcW w:w="282" w:type="dxa"/>
          </w:tcPr>
          <w:p w14:paraId="1FE3C5B0" w14:textId="77777777" w:rsidR="00DC1143" w:rsidRDefault="00DC1143" w:rsidP="00DC1143">
            <w:pPr>
              <w:rPr>
                <w:ins w:id="261" w:author="na123da345ahmed@gmail.com" w:date="2023-03-15T02:05:00Z"/>
              </w:rPr>
            </w:pPr>
          </w:p>
        </w:tc>
      </w:tr>
      <w:tr w:rsidR="00DC1143" w14:paraId="40E737ED" w14:textId="77777777" w:rsidTr="00DC1143">
        <w:trPr>
          <w:trHeight w:val="442"/>
          <w:ins w:id="262" w:author="na123da345ahmed@gmail.com" w:date="2023-03-15T02:05:00Z"/>
        </w:trPr>
        <w:tc>
          <w:tcPr>
            <w:tcW w:w="654" w:type="dxa"/>
          </w:tcPr>
          <w:p w14:paraId="72224B48" w14:textId="77777777" w:rsidR="00DC1143" w:rsidRDefault="00DC1143" w:rsidP="00DC1143">
            <w:pPr>
              <w:rPr>
                <w:ins w:id="263" w:author="na123da345ahmed@gmail.com" w:date="2023-03-15T02:05:00Z"/>
              </w:rPr>
            </w:pPr>
            <w:ins w:id="264" w:author="na123da345ahmed@gmail.com" w:date="2023-03-15T02:05:00Z">
              <w:r>
                <w:t>D</w:t>
              </w:r>
            </w:ins>
          </w:p>
        </w:tc>
        <w:tc>
          <w:tcPr>
            <w:tcW w:w="3060" w:type="dxa"/>
          </w:tcPr>
          <w:p w14:paraId="28AEF8BA" w14:textId="77777777" w:rsidR="00DC1143" w:rsidRDefault="00DC1143" w:rsidP="00DC1143">
            <w:pPr>
              <w:rPr>
                <w:ins w:id="265" w:author="na123da345ahmed@gmail.com" w:date="2023-03-15T02:05:00Z"/>
              </w:rPr>
            </w:pPr>
            <w:ins w:id="266" w:author="na123da345ahmed@gmail.com" w:date="2023-03-15T02:05:00Z">
              <w:r>
                <w:t>Methodology</w:t>
              </w:r>
            </w:ins>
          </w:p>
        </w:tc>
        <w:tc>
          <w:tcPr>
            <w:tcW w:w="1370" w:type="dxa"/>
          </w:tcPr>
          <w:p w14:paraId="5B88CB44" w14:textId="77777777" w:rsidR="00DC1143" w:rsidRDefault="00DC1143" w:rsidP="00DC1143">
            <w:pPr>
              <w:rPr>
                <w:ins w:id="267" w:author="na123da345ahmed@gmail.com" w:date="2023-03-15T02:05:00Z"/>
              </w:rPr>
            </w:pPr>
            <w:ins w:id="268" w:author="na123da345ahmed@gmail.com" w:date="2023-03-15T02:05:00Z">
              <w:r>
                <w:t>2023/3/8</w:t>
              </w:r>
            </w:ins>
          </w:p>
        </w:tc>
        <w:tc>
          <w:tcPr>
            <w:tcW w:w="1238" w:type="dxa"/>
          </w:tcPr>
          <w:p w14:paraId="29EAC56C" w14:textId="77777777" w:rsidR="00DC1143" w:rsidRDefault="00DC1143" w:rsidP="00DC1143">
            <w:pPr>
              <w:rPr>
                <w:ins w:id="269" w:author="na123da345ahmed@gmail.com" w:date="2023-03-15T02:05:00Z"/>
              </w:rPr>
            </w:pPr>
            <w:ins w:id="270" w:author="na123da345ahmed@gmail.com" w:date="2023-03-15T02:05:00Z">
              <w:r>
                <w:t>2023/3/10</w:t>
              </w:r>
            </w:ins>
          </w:p>
        </w:tc>
        <w:tc>
          <w:tcPr>
            <w:tcW w:w="282" w:type="dxa"/>
          </w:tcPr>
          <w:p w14:paraId="2EA49248" w14:textId="77777777" w:rsidR="00DC1143" w:rsidRDefault="00DC1143" w:rsidP="00DC1143">
            <w:pPr>
              <w:rPr>
                <w:ins w:id="271" w:author="na123da345ahmed@gmail.com" w:date="2023-03-15T02:05:00Z"/>
              </w:rPr>
            </w:pPr>
          </w:p>
        </w:tc>
        <w:tc>
          <w:tcPr>
            <w:tcW w:w="282" w:type="dxa"/>
          </w:tcPr>
          <w:p w14:paraId="7A8CAA05" w14:textId="77777777" w:rsidR="00DC1143" w:rsidRDefault="00DC1143" w:rsidP="00DC1143">
            <w:pPr>
              <w:rPr>
                <w:ins w:id="272" w:author="na123da345ahmed@gmail.com" w:date="2023-03-15T02:05:00Z"/>
              </w:rPr>
            </w:pPr>
          </w:p>
        </w:tc>
        <w:tc>
          <w:tcPr>
            <w:tcW w:w="282" w:type="dxa"/>
          </w:tcPr>
          <w:p w14:paraId="0163882B" w14:textId="77777777" w:rsidR="00DC1143" w:rsidRDefault="00DC1143" w:rsidP="00DC1143">
            <w:pPr>
              <w:rPr>
                <w:ins w:id="273" w:author="na123da345ahmed@gmail.com" w:date="2023-03-15T02:05:00Z"/>
              </w:rPr>
            </w:pPr>
          </w:p>
        </w:tc>
        <w:tc>
          <w:tcPr>
            <w:tcW w:w="282" w:type="dxa"/>
          </w:tcPr>
          <w:p w14:paraId="626B80F5" w14:textId="77777777" w:rsidR="00DC1143" w:rsidRDefault="00DC1143" w:rsidP="00DC1143">
            <w:pPr>
              <w:rPr>
                <w:ins w:id="274" w:author="na123da345ahmed@gmail.com" w:date="2023-03-15T02:05:00Z"/>
              </w:rPr>
            </w:pPr>
          </w:p>
        </w:tc>
        <w:tc>
          <w:tcPr>
            <w:tcW w:w="282" w:type="dxa"/>
          </w:tcPr>
          <w:p w14:paraId="513F1EB5" w14:textId="77777777" w:rsidR="00DC1143" w:rsidRDefault="00DC1143" w:rsidP="00DC1143">
            <w:pPr>
              <w:rPr>
                <w:ins w:id="275" w:author="na123da345ahmed@gmail.com" w:date="2023-03-15T02:05:00Z"/>
              </w:rPr>
            </w:pPr>
          </w:p>
        </w:tc>
        <w:tc>
          <w:tcPr>
            <w:tcW w:w="282" w:type="dxa"/>
          </w:tcPr>
          <w:p w14:paraId="7D89D3AD" w14:textId="77777777" w:rsidR="00DC1143" w:rsidRDefault="00DC1143" w:rsidP="00DC1143">
            <w:pPr>
              <w:rPr>
                <w:ins w:id="276" w:author="na123da345ahmed@gmail.com" w:date="2023-03-15T02:05:00Z"/>
              </w:rPr>
            </w:pPr>
          </w:p>
        </w:tc>
        <w:tc>
          <w:tcPr>
            <w:tcW w:w="282" w:type="dxa"/>
          </w:tcPr>
          <w:p w14:paraId="2B8A9074" w14:textId="77777777" w:rsidR="00DC1143" w:rsidRDefault="00DC1143" w:rsidP="00DC1143">
            <w:pPr>
              <w:rPr>
                <w:ins w:id="277" w:author="na123da345ahmed@gmail.com" w:date="2023-03-15T02:05:00Z"/>
              </w:rPr>
            </w:pPr>
          </w:p>
        </w:tc>
        <w:tc>
          <w:tcPr>
            <w:tcW w:w="282" w:type="dxa"/>
          </w:tcPr>
          <w:p w14:paraId="7DD48EAC" w14:textId="77777777" w:rsidR="00DC1143" w:rsidRDefault="00DC1143" w:rsidP="00DC1143">
            <w:pPr>
              <w:rPr>
                <w:ins w:id="278" w:author="na123da345ahmed@gmail.com" w:date="2023-03-15T02:05:00Z"/>
              </w:rPr>
            </w:pPr>
          </w:p>
        </w:tc>
        <w:tc>
          <w:tcPr>
            <w:tcW w:w="282" w:type="dxa"/>
          </w:tcPr>
          <w:p w14:paraId="5E726933" w14:textId="77777777" w:rsidR="00DC1143" w:rsidRDefault="00DC1143" w:rsidP="00DC1143">
            <w:pPr>
              <w:rPr>
                <w:ins w:id="279" w:author="na123da345ahmed@gmail.com" w:date="2023-03-15T02:05:00Z"/>
              </w:rPr>
            </w:pPr>
          </w:p>
        </w:tc>
        <w:tc>
          <w:tcPr>
            <w:tcW w:w="459" w:type="dxa"/>
          </w:tcPr>
          <w:p w14:paraId="663AA829" w14:textId="77777777" w:rsidR="00DC1143" w:rsidRDefault="00DC1143" w:rsidP="00DC1143">
            <w:pPr>
              <w:rPr>
                <w:ins w:id="280" w:author="na123da345ahmed@gmail.com" w:date="2023-03-15T02:05:00Z"/>
              </w:rPr>
            </w:pPr>
            <w:ins w:id="281" w:author="na123da345ahmed@gmail.com" w:date="2023-03-15T02:05:00Z">
              <w:r>
                <w:rPr>
                  <w:noProof/>
                </w:rPr>
                <mc:AlternateContent>
                  <mc:Choice Requires="wps">
                    <w:drawing>
                      <wp:anchor distT="0" distB="0" distL="114300" distR="114300" simplePos="0" relativeHeight="251707392" behindDoc="0" locked="0" layoutInCell="1" allowOverlap="1" wp14:anchorId="50F22F1A" wp14:editId="7605DE7F">
                        <wp:simplePos x="0" y="0"/>
                        <wp:positionH relativeFrom="column">
                          <wp:posOffset>-395605</wp:posOffset>
                        </wp:positionH>
                        <wp:positionV relativeFrom="paragraph">
                          <wp:posOffset>10160</wp:posOffset>
                        </wp:positionV>
                        <wp:extent cx="609600" cy="152400"/>
                        <wp:effectExtent l="0" t="0" r="19050" b="19050"/>
                        <wp:wrapNone/>
                        <wp:docPr id="29" name="Rectangle: Top Corners Rounded 29"/>
                        <wp:cNvGraphicFramePr/>
                        <a:graphic xmlns:a="http://schemas.openxmlformats.org/drawingml/2006/main">
                          <a:graphicData uri="http://schemas.microsoft.com/office/word/2010/wordprocessingShape">
                            <wps:wsp>
                              <wps:cNvSpPr/>
                              <wps:spPr>
                                <a:xfrm>
                                  <a:off x="0" y="0"/>
                                  <a:ext cx="609600" cy="1524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43768" id="Rectangle: Top Corners Rounded 29" o:spid="_x0000_s1026" style="position:absolute;margin-left:-31.15pt;margin-top:.8pt;width:48pt;height:12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6096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" path="m25401,l584199,v14029,,25401,11372,25401,25401l609600,152400r,l,152400r,l,25401c,11372,11372,,25401,xe" fillcolor="#4f81bd [3204]" strokecolor="#243f60 [1604]" strokeweight="2pt">
                        <v:path arrowok="t" o:connecttype="custom" o:connectlocs="25401,0;584199,0;609600,25401;609600,152400;609600,152400;0,152400;0,152400;0,25401;25401,0" o:connectangles="0,0,0,0,0,0,0,0,0"/>
                      </v:shape>
                    </w:pict>
                  </mc:Fallback>
                </mc:AlternateContent>
              </w:r>
            </w:ins>
          </w:p>
        </w:tc>
        <w:tc>
          <w:tcPr>
            <w:tcW w:w="459" w:type="dxa"/>
          </w:tcPr>
          <w:p w14:paraId="7352168A" w14:textId="77777777" w:rsidR="00DC1143" w:rsidRDefault="00DC1143" w:rsidP="00DC1143">
            <w:pPr>
              <w:rPr>
                <w:ins w:id="282" w:author="na123da345ahmed@gmail.com" w:date="2023-03-15T02:05:00Z"/>
              </w:rPr>
            </w:pPr>
          </w:p>
        </w:tc>
        <w:tc>
          <w:tcPr>
            <w:tcW w:w="282" w:type="dxa"/>
          </w:tcPr>
          <w:p w14:paraId="2F37B0AF" w14:textId="77777777" w:rsidR="00DC1143" w:rsidRDefault="00DC1143" w:rsidP="00DC1143">
            <w:pPr>
              <w:rPr>
                <w:ins w:id="283" w:author="na123da345ahmed@gmail.com" w:date="2023-03-15T02:05:00Z"/>
              </w:rPr>
            </w:pPr>
          </w:p>
        </w:tc>
        <w:tc>
          <w:tcPr>
            <w:tcW w:w="282" w:type="dxa"/>
          </w:tcPr>
          <w:p w14:paraId="0681E97E" w14:textId="77777777" w:rsidR="00DC1143" w:rsidRDefault="00DC1143" w:rsidP="00DC1143">
            <w:pPr>
              <w:rPr>
                <w:ins w:id="284" w:author="na123da345ahmed@gmail.com" w:date="2023-03-15T02:05:00Z"/>
              </w:rPr>
            </w:pPr>
          </w:p>
        </w:tc>
      </w:tr>
      <w:tr w:rsidR="00DC1143" w14:paraId="23852CA4" w14:textId="77777777" w:rsidTr="00DC1143">
        <w:trPr>
          <w:trHeight w:val="408"/>
          <w:ins w:id="285" w:author="na123da345ahmed@gmail.com" w:date="2023-03-15T02:05:00Z"/>
        </w:trPr>
        <w:tc>
          <w:tcPr>
            <w:tcW w:w="654" w:type="dxa"/>
          </w:tcPr>
          <w:p w14:paraId="01595EEF" w14:textId="77777777" w:rsidR="00DC1143" w:rsidRDefault="00DC1143" w:rsidP="00DC1143">
            <w:pPr>
              <w:rPr>
                <w:ins w:id="286" w:author="na123da345ahmed@gmail.com" w:date="2023-03-15T02:05:00Z"/>
              </w:rPr>
            </w:pPr>
            <w:ins w:id="287" w:author="na123da345ahmed@gmail.com" w:date="2023-03-15T02:05:00Z">
              <w:r>
                <w:t>E</w:t>
              </w:r>
            </w:ins>
          </w:p>
        </w:tc>
        <w:tc>
          <w:tcPr>
            <w:tcW w:w="3060" w:type="dxa"/>
          </w:tcPr>
          <w:p w14:paraId="5C9BB683" w14:textId="77777777" w:rsidR="00DC1143" w:rsidRDefault="00DC1143" w:rsidP="00DC1143">
            <w:pPr>
              <w:rPr>
                <w:ins w:id="288" w:author="na123da345ahmed@gmail.com" w:date="2023-03-15T02:05:00Z"/>
              </w:rPr>
            </w:pPr>
            <w:ins w:id="289" w:author="na123da345ahmed@gmail.com" w:date="2023-03-15T02:05:00Z">
              <w:r>
                <w:t>Time Estimation</w:t>
              </w:r>
            </w:ins>
          </w:p>
        </w:tc>
        <w:tc>
          <w:tcPr>
            <w:tcW w:w="1370" w:type="dxa"/>
          </w:tcPr>
          <w:p w14:paraId="5CB5A890" w14:textId="77777777" w:rsidR="00DC1143" w:rsidRDefault="00DC1143" w:rsidP="00DC1143">
            <w:pPr>
              <w:rPr>
                <w:ins w:id="290" w:author="na123da345ahmed@gmail.com" w:date="2023-03-15T02:05:00Z"/>
              </w:rPr>
            </w:pPr>
            <w:ins w:id="291" w:author="na123da345ahmed@gmail.com" w:date="2023-03-15T02:05:00Z">
              <w:r>
                <w:t>2023/3/1</w:t>
              </w:r>
            </w:ins>
          </w:p>
        </w:tc>
        <w:tc>
          <w:tcPr>
            <w:tcW w:w="1238" w:type="dxa"/>
          </w:tcPr>
          <w:p w14:paraId="401093F9" w14:textId="77777777" w:rsidR="00DC1143" w:rsidRDefault="00DC1143" w:rsidP="00DC1143">
            <w:pPr>
              <w:rPr>
                <w:ins w:id="292" w:author="na123da345ahmed@gmail.com" w:date="2023-03-15T02:05:00Z"/>
              </w:rPr>
            </w:pPr>
            <w:ins w:id="293" w:author="na123da345ahmed@gmail.com" w:date="2023-03-15T02:05:00Z">
              <w:r>
                <w:t>2023/3/2</w:t>
              </w:r>
            </w:ins>
          </w:p>
        </w:tc>
        <w:tc>
          <w:tcPr>
            <w:tcW w:w="282" w:type="dxa"/>
          </w:tcPr>
          <w:p w14:paraId="5709945E" w14:textId="77777777" w:rsidR="00DC1143" w:rsidRDefault="00DC1143" w:rsidP="00DC1143">
            <w:pPr>
              <w:rPr>
                <w:ins w:id="294" w:author="na123da345ahmed@gmail.com" w:date="2023-03-15T02:05:00Z"/>
              </w:rPr>
            </w:pPr>
            <w:ins w:id="295" w:author="na123da345ahmed@gmail.com" w:date="2023-03-15T02:05:00Z">
              <w:r>
                <w:rPr>
                  <w:noProof/>
                </w:rPr>
                <mc:AlternateContent>
                  <mc:Choice Requires="wps">
                    <w:drawing>
                      <wp:anchor distT="0" distB="0" distL="114300" distR="114300" simplePos="0" relativeHeight="251708416" behindDoc="0" locked="0" layoutInCell="1" allowOverlap="1" wp14:anchorId="5A35971C" wp14:editId="54F2F971">
                        <wp:simplePos x="0" y="0"/>
                        <wp:positionH relativeFrom="column">
                          <wp:posOffset>-64135</wp:posOffset>
                        </wp:positionH>
                        <wp:positionV relativeFrom="paragraph">
                          <wp:posOffset>12065</wp:posOffset>
                        </wp:positionV>
                        <wp:extent cx="171450" cy="140970"/>
                        <wp:effectExtent l="0" t="0" r="19050" b="11430"/>
                        <wp:wrapNone/>
                        <wp:docPr id="30" name="Rectangle: Top Corners Rounded 30"/>
                        <wp:cNvGraphicFramePr/>
                        <a:graphic xmlns:a="http://schemas.openxmlformats.org/drawingml/2006/main">
                          <a:graphicData uri="http://schemas.microsoft.com/office/word/2010/wordprocessingShape">
                            <wps:wsp>
                              <wps:cNvSpPr/>
                              <wps:spPr>
                                <a:xfrm>
                                  <a:off x="0" y="0"/>
                                  <a:ext cx="171450" cy="14097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3EF690" id="Rectangle: Top Corners Rounded 30" o:spid="_x0000_s1026" style="position:absolute;margin-left:-5.05pt;margin-top:.95pt;width:13.5pt;height:11.1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71450,14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" path="m23495,l147955,v12976,,23495,10519,23495,23495l171450,140970r,l,140970r,l,23495c,10519,10519,,23495,xe" fillcolor="#4f81bd [3204]" strokecolor="#243f60 [1604]" strokeweight="2pt">
                        <v:path arrowok="t" o:connecttype="custom" o:connectlocs="23495,0;147955,0;171450,23495;171450,140970;171450,140970;0,140970;0,140970;0,23495;23495,0" o:connectangles="0,0,0,0,0,0,0,0,0"/>
                      </v:shape>
                    </w:pict>
                  </mc:Fallback>
                </mc:AlternateContent>
              </w:r>
            </w:ins>
          </w:p>
        </w:tc>
        <w:tc>
          <w:tcPr>
            <w:tcW w:w="282" w:type="dxa"/>
          </w:tcPr>
          <w:p w14:paraId="258DBCFB" w14:textId="77777777" w:rsidR="00DC1143" w:rsidRDefault="00DC1143" w:rsidP="00DC1143">
            <w:pPr>
              <w:rPr>
                <w:ins w:id="296" w:author="na123da345ahmed@gmail.com" w:date="2023-03-15T02:05:00Z"/>
              </w:rPr>
            </w:pPr>
          </w:p>
        </w:tc>
        <w:tc>
          <w:tcPr>
            <w:tcW w:w="282" w:type="dxa"/>
          </w:tcPr>
          <w:p w14:paraId="4997B310" w14:textId="77777777" w:rsidR="00DC1143" w:rsidRDefault="00DC1143" w:rsidP="00DC1143">
            <w:pPr>
              <w:rPr>
                <w:ins w:id="297" w:author="na123da345ahmed@gmail.com" w:date="2023-03-15T02:05:00Z"/>
              </w:rPr>
            </w:pPr>
          </w:p>
        </w:tc>
        <w:tc>
          <w:tcPr>
            <w:tcW w:w="282" w:type="dxa"/>
          </w:tcPr>
          <w:p w14:paraId="5BBD4A66" w14:textId="77777777" w:rsidR="00DC1143" w:rsidRDefault="00DC1143" w:rsidP="00DC1143">
            <w:pPr>
              <w:rPr>
                <w:ins w:id="298" w:author="na123da345ahmed@gmail.com" w:date="2023-03-15T02:05:00Z"/>
              </w:rPr>
            </w:pPr>
          </w:p>
        </w:tc>
        <w:tc>
          <w:tcPr>
            <w:tcW w:w="282" w:type="dxa"/>
          </w:tcPr>
          <w:p w14:paraId="07DBFFE1" w14:textId="77777777" w:rsidR="00DC1143" w:rsidRDefault="00DC1143" w:rsidP="00DC1143">
            <w:pPr>
              <w:rPr>
                <w:ins w:id="299" w:author="na123da345ahmed@gmail.com" w:date="2023-03-15T02:05:00Z"/>
              </w:rPr>
            </w:pPr>
          </w:p>
        </w:tc>
        <w:tc>
          <w:tcPr>
            <w:tcW w:w="282" w:type="dxa"/>
          </w:tcPr>
          <w:p w14:paraId="1DF3FF88" w14:textId="77777777" w:rsidR="00DC1143" w:rsidRDefault="00DC1143" w:rsidP="00DC1143">
            <w:pPr>
              <w:rPr>
                <w:ins w:id="300" w:author="na123da345ahmed@gmail.com" w:date="2023-03-15T02:05:00Z"/>
              </w:rPr>
            </w:pPr>
          </w:p>
        </w:tc>
        <w:tc>
          <w:tcPr>
            <w:tcW w:w="282" w:type="dxa"/>
          </w:tcPr>
          <w:p w14:paraId="349EBF00" w14:textId="77777777" w:rsidR="00DC1143" w:rsidRDefault="00DC1143" w:rsidP="00DC1143">
            <w:pPr>
              <w:rPr>
                <w:ins w:id="301" w:author="na123da345ahmed@gmail.com" w:date="2023-03-15T02:05:00Z"/>
              </w:rPr>
            </w:pPr>
          </w:p>
        </w:tc>
        <w:tc>
          <w:tcPr>
            <w:tcW w:w="282" w:type="dxa"/>
          </w:tcPr>
          <w:p w14:paraId="49123E7D" w14:textId="77777777" w:rsidR="00DC1143" w:rsidRDefault="00DC1143" w:rsidP="00DC1143">
            <w:pPr>
              <w:rPr>
                <w:ins w:id="302" w:author="na123da345ahmed@gmail.com" w:date="2023-03-15T02:05:00Z"/>
              </w:rPr>
            </w:pPr>
          </w:p>
        </w:tc>
        <w:tc>
          <w:tcPr>
            <w:tcW w:w="282" w:type="dxa"/>
          </w:tcPr>
          <w:p w14:paraId="5BF412EE" w14:textId="77777777" w:rsidR="00DC1143" w:rsidRDefault="00DC1143" w:rsidP="00DC1143">
            <w:pPr>
              <w:rPr>
                <w:ins w:id="303" w:author="na123da345ahmed@gmail.com" w:date="2023-03-15T02:05:00Z"/>
              </w:rPr>
            </w:pPr>
          </w:p>
        </w:tc>
        <w:tc>
          <w:tcPr>
            <w:tcW w:w="459" w:type="dxa"/>
          </w:tcPr>
          <w:p w14:paraId="3D872647" w14:textId="77777777" w:rsidR="00DC1143" w:rsidRDefault="00DC1143" w:rsidP="00DC1143">
            <w:pPr>
              <w:rPr>
                <w:ins w:id="304" w:author="na123da345ahmed@gmail.com" w:date="2023-03-15T02:05:00Z"/>
              </w:rPr>
            </w:pPr>
          </w:p>
        </w:tc>
        <w:tc>
          <w:tcPr>
            <w:tcW w:w="459" w:type="dxa"/>
          </w:tcPr>
          <w:p w14:paraId="04D44844" w14:textId="77777777" w:rsidR="00DC1143" w:rsidRDefault="00DC1143" w:rsidP="00DC1143">
            <w:pPr>
              <w:rPr>
                <w:ins w:id="305" w:author="na123da345ahmed@gmail.com" w:date="2023-03-15T02:05:00Z"/>
              </w:rPr>
            </w:pPr>
          </w:p>
        </w:tc>
        <w:tc>
          <w:tcPr>
            <w:tcW w:w="282" w:type="dxa"/>
          </w:tcPr>
          <w:p w14:paraId="5EE4FD57" w14:textId="77777777" w:rsidR="00DC1143" w:rsidRDefault="00DC1143" w:rsidP="00DC1143">
            <w:pPr>
              <w:rPr>
                <w:ins w:id="306" w:author="na123da345ahmed@gmail.com" w:date="2023-03-15T02:05:00Z"/>
              </w:rPr>
            </w:pPr>
          </w:p>
        </w:tc>
        <w:tc>
          <w:tcPr>
            <w:tcW w:w="282" w:type="dxa"/>
          </w:tcPr>
          <w:p w14:paraId="11D7EBFE" w14:textId="77777777" w:rsidR="00DC1143" w:rsidRDefault="00DC1143" w:rsidP="00DC1143">
            <w:pPr>
              <w:rPr>
                <w:ins w:id="307" w:author="na123da345ahmed@gmail.com" w:date="2023-03-15T02:05:00Z"/>
              </w:rPr>
            </w:pPr>
          </w:p>
        </w:tc>
      </w:tr>
      <w:tr w:rsidR="00DC1143" w14:paraId="2FA3CA04" w14:textId="77777777" w:rsidTr="00DC1143">
        <w:trPr>
          <w:trHeight w:val="1043"/>
          <w:ins w:id="308" w:author="na123da345ahmed@gmail.com" w:date="2023-03-15T02:05:00Z"/>
        </w:trPr>
        <w:tc>
          <w:tcPr>
            <w:tcW w:w="654" w:type="dxa"/>
          </w:tcPr>
          <w:p w14:paraId="470E605A" w14:textId="77777777" w:rsidR="00DC1143" w:rsidRDefault="00DC1143" w:rsidP="00DC1143">
            <w:pPr>
              <w:rPr>
                <w:ins w:id="309" w:author="na123da345ahmed@gmail.com" w:date="2023-03-15T02:05:00Z"/>
              </w:rPr>
            </w:pPr>
            <w:ins w:id="310" w:author="na123da345ahmed@gmail.com" w:date="2023-03-15T02:05:00Z">
              <w:r>
                <w:t>F</w:t>
              </w:r>
            </w:ins>
          </w:p>
        </w:tc>
        <w:tc>
          <w:tcPr>
            <w:tcW w:w="3060" w:type="dxa"/>
          </w:tcPr>
          <w:p w14:paraId="0D932F32" w14:textId="77777777" w:rsidR="00DC1143" w:rsidRDefault="00DC1143" w:rsidP="00DC1143">
            <w:pPr>
              <w:rPr>
                <w:ins w:id="311" w:author="na123da345ahmed@gmail.com" w:date="2023-03-15T02:05:00Z"/>
              </w:rPr>
            </w:pPr>
            <w:ins w:id="312" w:author="na123da345ahmed@gmail.com" w:date="2023-03-15T02:05:00Z">
              <w:r>
                <w:t>Scope Management</w:t>
              </w:r>
            </w:ins>
          </w:p>
        </w:tc>
        <w:tc>
          <w:tcPr>
            <w:tcW w:w="1370" w:type="dxa"/>
          </w:tcPr>
          <w:p w14:paraId="6286441D" w14:textId="77777777" w:rsidR="00DC1143" w:rsidRDefault="00DC1143" w:rsidP="00DC1143">
            <w:pPr>
              <w:rPr>
                <w:ins w:id="313" w:author="na123da345ahmed@gmail.com" w:date="2023-03-15T02:05:00Z"/>
              </w:rPr>
            </w:pPr>
            <w:ins w:id="314" w:author="na123da345ahmed@gmail.com" w:date="2023-03-15T02:05:00Z">
              <w:r>
                <w:t>2023/3/2</w:t>
              </w:r>
            </w:ins>
          </w:p>
        </w:tc>
        <w:tc>
          <w:tcPr>
            <w:tcW w:w="1238" w:type="dxa"/>
          </w:tcPr>
          <w:p w14:paraId="53EFFA28" w14:textId="77777777" w:rsidR="00DC1143" w:rsidRDefault="00DC1143" w:rsidP="00DC1143">
            <w:pPr>
              <w:rPr>
                <w:ins w:id="315" w:author="na123da345ahmed@gmail.com" w:date="2023-03-15T02:05:00Z"/>
              </w:rPr>
            </w:pPr>
            <w:ins w:id="316" w:author="na123da345ahmed@gmail.com" w:date="2023-03-15T02:05:00Z">
              <w:r>
                <w:t>2023/3/3</w:t>
              </w:r>
            </w:ins>
          </w:p>
        </w:tc>
        <w:tc>
          <w:tcPr>
            <w:tcW w:w="282" w:type="dxa"/>
          </w:tcPr>
          <w:p w14:paraId="385CA068" w14:textId="77777777" w:rsidR="00DC1143" w:rsidRDefault="00DC1143" w:rsidP="00DC1143">
            <w:pPr>
              <w:rPr>
                <w:ins w:id="317" w:author="na123da345ahmed@gmail.com" w:date="2023-03-15T02:05:00Z"/>
              </w:rPr>
            </w:pPr>
          </w:p>
        </w:tc>
        <w:tc>
          <w:tcPr>
            <w:tcW w:w="282" w:type="dxa"/>
          </w:tcPr>
          <w:p w14:paraId="54828162" w14:textId="77777777" w:rsidR="00DC1143" w:rsidRDefault="00DC1143" w:rsidP="00DC1143">
            <w:pPr>
              <w:rPr>
                <w:ins w:id="318" w:author="na123da345ahmed@gmail.com" w:date="2023-03-15T02:05:00Z"/>
              </w:rPr>
            </w:pPr>
          </w:p>
        </w:tc>
        <w:tc>
          <w:tcPr>
            <w:tcW w:w="282" w:type="dxa"/>
          </w:tcPr>
          <w:p w14:paraId="2DAA7102" w14:textId="77777777" w:rsidR="00DC1143" w:rsidRDefault="00DC1143" w:rsidP="00DC1143">
            <w:pPr>
              <w:rPr>
                <w:ins w:id="319" w:author="na123da345ahmed@gmail.com" w:date="2023-03-15T02:05:00Z"/>
              </w:rPr>
            </w:pPr>
            <w:ins w:id="320" w:author="na123da345ahmed@gmail.com" w:date="2023-03-15T02:05:00Z">
              <w:r>
                <w:rPr>
                  <w:noProof/>
                </w:rPr>
                <mc:AlternateContent>
                  <mc:Choice Requires="wps">
                    <w:drawing>
                      <wp:anchor distT="0" distB="0" distL="114300" distR="114300" simplePos="0" relativeHeight="251709440" behindDoc="0" locked="0" layoutInCell="1" allowOverlap="1" wp14:anchorId="08584FF4" wp14:editId="3EFFE655">
                        <wp:simplePos x="0" y="0"/>
                        <wp:positionH relativeFrom="column">
                          <wp:posOffset>-224155</wp:posOffset>
                        </wp:positionH>
                        <wp:positionV relativeFrom="paragraph">
                          <wp:posOffset>10795</wp:posOffset>
                        </wp:positionV>
                        <wp:extent cx="342900" cy="137160"/>
                        <wp:effectExtent l="0" t="0" r="19050" b="15240"/>
                        <wp:wrapNone/>
                        <wp:docPr id="31" name="Rectangle: Top Corners Rounded 31"/>
                        <wp:cNvGraphicFramePr/>
                        <a:graphic xmlns:a="http://schemas.openxmlformats.org/drawingml/2006/main">
                          <a:graphicData uri="http://schemas.microsoft.com/office/word/2010/wordprocessingShape">
                            <wps:wsp>
                              <wps:cNvSpPr/>
                              <wps:spPr>
                                <a:xfrm>
                                  <a:off x="0" y="0"/>
                                  <a:ext cx="342900" cy="13716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083C7" id="Rectangle: Top Corners Rounded 31" o:spid="_x0000_s1026" style="position:absolute;margin-left:-17.65pt;margin-top:.85pt;width:27pt;height:10.8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34290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" path="m22860,l320040,v12625,,22860,10235,22860,22860l342900,137160r,l,137160r,l,22860c,10235,10235,,22860,xe" fillcolor="#4f81bd [3204]" strokecolor="#243f60 [1604]" strokeweight="2pt">
                        <v:path arrowok="t" o:connecttype="custom" o:connectlocs="22860,0;320040,0;342900,22860;342900,137160;342900,137160;0,137160;0,137160;0,22860;22860,0" o:connectangles="0,0,0,0,0,0,0,0,0"/>
                      </v:shape>
                    </w:pict>
                  </mc:Fallback>
                </mc:AlternateContent>
              </w:r>
            </w:ins>
          </w:p>
        </w:tc>
        <w:tc>
          <w:tcPr>
            <w:tcW w:w="282" w:type="dxa"/>
          </w:tcPr>
          <w:p w14:paraId="7EBE1C7C" w14:textId="77777777" w:rsidR="00DC1143" w:rsidRDefault="00DC1143" w:rsidP="00DC1143">
            <w:pPr>
              <w:rPr>
                <w:ins w:id="321" w:author="na123da345ahmed@gmail.com" w:date="2023-03-15T02:05:00Z"/>
              </w:rPr>
            </w:pPr>
          </w:p>
        </w:tc>
        <w:tc>
          <w:tcPr>
            <w:tcW w:w="282" w:type="dxa"/>
          </w:tcPr>
          <w:p w14:paraId="5E57BB2E" w14:textId="77777777" w:rsidR="00DC1143" w:rsidRDefault="00DC1143" w:rsidP="00DC1143">
            <w:pPr>
              <w:rPr>
                <w:ins w:id="322" w:author="na123da345ahmed@gmail.com" w:date="2023-03-15T02:05:00Z"/>
              </w:rPr>
            </w:pPr>
          </w:p>
        </w:tc>
        <w:tc>
          <w:tcPr>
            <w:tcW w:w="282" w:type="dxa"/>
          </w:tcPr>
          <w:p w14:paraId="66B4B08C" w14:textId="77777777" w:rsidR="00DC1143" w:rsidRDefault="00DC1143" w:rsidP="00DC1143">
            <w:pPr>
              <w:rPr>
                <w:ins w:id="323" w:author="na123da345ahmed@gmail.com" w:date="2023-03-15T02:05:00Z"/>
              </w:rPr>
            </w:pPr>
          </w:p>
        </w:tc>
        <w:tc>
          <w:tcPr>
            <w:tcW w:w="282" w:type="dxa"/>
          </w:tcPr>
          <w:p w14:paraId="3CE5C6B9" w14:textId="77777777" w:rsidR="00DC1143" w:rsidRDefault="00DC1143" w:rsidP="00DC1143">
            <w:pPr>
              <w:rPr>
                <w:ins w:id="324" w:author="na123da345ahmed@gmail.com" w:date="2023-03-15T02:05:00Z"/>
              </w:rPr>
            </w:pPr>
          </w:p>
        </w:tc>
        <w:tc>
          <w:tcPr>
            <w:tcW w:w="282" w:type="dxa"/>
          </w:tcPr>
          <w:p w14:paraId="56057535" w14:textId="77777777" w:rsidR="00DC1143" w:rsidRDefault="00DC1143" w:rsidP="00DC1143">
            <w:pPr>
              <w:rPr>
                <w:ins w:id="325" w:author="na123da345ahmed@gmail.com" w:date="2023-03-15T02:05:00Z"/>
              </w:rPr>
            </w:pPr>
          </w:p>
        </w:tc>
        <w:tc>
          <w:tcPr>
            <w:tcW w:w="282" w:type="dxa"/>
          </w:tcPr>
          <w:p w14:paraId="2A6E4F77" w14:textId="77777777" w:rsidR="00DC1143" w:rsidRDefault="00DC1143" w:rsidP="00DC1143">
            <w:pPr>
              <w:rPr>
                <w:ins w:id="326" w:author="na123da345ahmed@gmail.com" w:date="2023-03-15T02:05:00Z"/>
              </w:rPr>
            </w:pPr>
          </w:p>
        </w:tc>
        <w:tc>
          <w:tcPr>
            <w:tcW w:w="459" w:type="dxa"/>
          </w:tcPr>
          <w:p w14:paraId="64EB6092" w14:textId="77777777" w:rsidR="00DC1143" w:rsidRDefault="00DC1143" w:rsidP="00DC1143">
            <w:pPr>
              <w:rPr>
                <w:ins w:id="327" w:author="na123da345ahmed@gmail.com" w:date="2023-03-15T02:05:00Z"/>
              </w:rPr>
            </w:pPr>
          </w:p>
        </w:tc>
        <w:tc>
          <w:tcPr>
            <w:tcW w:w="459" w:type="dxa"/>
          </w:tcPr>
          <w:p w14:paraId="34E4A0CC" w14:textId="77777777" w:rsidR="00DC1143" w:rsidRDefault="00DC1143" w:rsidP="00DC1143">
            <w:pPr>
              <w:rPr>
                <w:ins w:id="328" w:author="na123da345ahmed@gmail.com" w:date="2023-03-15T02:05:00Z"/>
              </w:rPr>
            </w:pPr>
          </w:p>
        </w:tc>
        <w:tc>
          <w:tcPr>
            <w:tcW w:w="282" w:type="dxa"/>
          </w:tcPr>
          <w:p w14:paraId="41F99132" w14:textId="77777777" w:rsidR="00DC1143" w:rsidRDefault="00DC1143" w:rsidP="00DC1143">
            <w:pPr>
              <w:rPr>
                <w:ins w:id="329" w:author="na123da345ahmed@gmail.com" w:date="2023-03-15T02:05:00Z"/>
              </w:rPr>
            </w:pPr>
          </w:p>
        </w:tc>
        <w:tc>
          <w:tcPr>
            <w:tcW w:w="282" w:type="dxa"/>
          </w:tcPr>
          <w:p w14:paraId="1E43F1E6" w14:textId="77777777" w:rsidR="00DC1143" w:rsidRDefault="00DC1143" w:rsidP="00DC1143">
            <w:pPr>
              <w:rPr>
                <w:ins w:id="330" w:author="na123da345ahmed@gmail.com" w:date="2023-03-15T02:05:00Z"/>
              </w:rPr>
            </w:pPr>
          </w:p>
        </w:tc>
      </w:tr>
      <w:tr w:rsidR="00DC1143" w14:paraId="4601ECB0" w14:textId="77777777" w:rsidTr="00DC1143">
        <w:trPr>
          <w:trHeight w:val="1312"/>
          <w:ins w:id="331" w:author="na123da345ahmed@gmail.com" w:date="2023-03-15T02:05:00Z"/>
        </w:trPr>
        <w:tc>
          <w:tcPr>
            <w:tcW w:w="654" w:type="dxa"/>
          </w:tcPr>
          <w:p w14:paraId="3989BD8A" w14:textId="77777777" w:rsidR="00DC1143" w:rsidRDefault="00DC1143" w:rsidP="00DC1143">
            <w:pPr>
              <w:rPr>
                <w:ins w:id="332" w:author="na123da345ahmed@gmail.com" w:date="2023-03-15T02:05:00Z"/>
              </w:rPr>
            </w:pPr>
            <w:ins w:id="333" w:author="na123da345ahmed@gmail.com" w:date="2023-03-15T02:05:00Z">
              <w:r>
                <w:t>G</w:t>
              </w:r>
            </w:ins>
          </w:p>
        </w:tc>
        <w:tc>
          <w:tcPr>
            <w:tcW w:w="3060" w:type="dxa"/>
          </w:tcPr>
          <w:p w14:paraId="743938E9" w14:textId="77777777" w:rsidR="00DC1143" w:rsidRDefault="00DC1143" w:rsidP="00DC1143">
            <w:pPr>
              <w:rPr>
                <w:ins w:id="334" w:author="na123da345ahmed@gmail.com" w:date="2023-03-15T02:05:00Z"/>
              </w:rPr>
            </w:pPr>
            <w:ins w:id="335" w:author="na123da345ahmed@gmail.com" w:date="2023-03-15T02:05:00Z">
              <w:r>
                <w:t>Interview</w:t>
              </w:r>
            </w:ins>
          </w:p>
        </w:tc>
        <w:tc>
          <w:tcPr>
            <w:tcW w:w="1370" w:type="dxa"/>
          </w:tcPr>
          <w:p w14:paraId="5249446B" w14:textId="77777777" w:rsidR="00DC1143" w:rsidRDefault="00DC1143" w:rsidP="00DC1143">
            <w:pPr>
              <w:rPr>
                <w:ins w:id="336" w:author="na123da345ahmed@gmail.com" w:date="2023-03-15T02:05:00Z"/>
              </w:rPr>
            </w:pPr>
            <w:ins w:id="337" w:author="na123da345ahmed@gmail.com" w:date="2023-03-15T02:05:00Z">
              <w:r>
                <w:t>2023/3/10</w:t>
              </w:r>
            </w:ins>
          </w:p>
        </w:tc>
        <w:tc>
          <w:tcPr>
            <w:tcW w:w="1238" w:type="dxa"/>
          </w:tcPr>
          <w:p w14:paraId="5FD2ADC9" w14:textId="77777777" w:rsidR="00DC1143" w:rsidRDefault="00DC1143" w:rsidP="00DC1143">
            <w:pPr>
              <w:rPr>
                <w:ins w:id="338" w:author="na123da345ahmed@gmail.com" w:date="2023-03-15T02:05:00Z"/>
              </w:rPr>
            </w:pPr>
            <w:ins w:id="339" w:author="na123da345ahmed@gmail.com" w:date="2023-03-15T02:05:00Z">
              <w:r>
                <w:t>2023/3/11</w:t>
              </w:r>
            </w:ins>
          </w:p>
        </w:tc>
        <w:tc>
          <w:tcPr>
            <w:tcW w:w="282" w:type="dxa"/>
          </w:tcPr>
          <w:p w14:paraId="3061EDF5" w14:textId="77777777" w:rsidR="00DC1143" w:rsidRDefault="00DC1143" w:rsidP="00DC1143">
            <w:pPr>
              <w:rPr>
                <w:ins w:id="340" w:author="na123da345ahmed@gmail.com" w:date="2023-03-15T02:05:00Z"/>
              </w:rPr>
            </w:pPr>
          </w:p>
        </w:tc>
        <w:tc>
          <w:tcPr>
            <w:tcW w:w="282" w:type="dxa"/>
          </w:tcPr>
          <w:p w14:paraId="37F2A619" w14:textId="77777777" w:rsidR="00DC1143" w:rsidRDefault="00DC1143" w:rsidP="00DC1143">
            <w:pPr>
              <w:rPr>
                <w:ins w:id="341" w:author="na123da345ahmed@gmail.com" w:date="2023-03-15T02:05:00Z"/>
              </w:rPr>
            </w:pPr>
          </w:p>
        </w:tc>
        <w:tc>
          <w:tcPr>
            <w:tcW w:w="282" w:type="dxa"/>
          </w:tcPr>
          <w:p w14:paraId="72DADB9B" w14:textId="77777777" w:rsidR="00DC1143" w:rsidRDefault="00DC1143" w:rsidP="00DC1143">
            <w:pPr>
              <w:rPr>
                <w:ins w:id="342" w:author="na123da345ahmed@gmail.com" w:date="2023-03-15T02:05:00Z"/>
              </w:rPr>
            </w:pPr>
          </w:p>
        </w:tc>
        <w:tc>
          <w:tcPr>
            <w:tcW w:w="282" w:type="dxa"/>
          </w:tcPr>
          <w:p w14:paraId="5127B0EF" w14:textId="77777777" w:rsidR="00DC1143" w:rsidRDefault="00DC1143" w:rsidP="00DC1143">
            <w:pPr>
              <w:rPr>
                <w:ins w:id="343" w:author="na123da345ahmed@gmail.com" w:date="2023-03-15T02:05:00Z"/>
              </w:rPr>
            </w:pPr>
          </w:p>
        </w:tc>
        <w:tc>
          <w:tcPr>
            <w:tcW w:w="282" w:type="dxa"/>
          </w:tcPr>
          <w:p w14:paraId="7ABBA2C1" w14:textId="77777777" w:rsidR="00DC1143" w:rsidRDefault="00DC1143" w:rsidP="00DC1143">
            <w:pPr>
              <w:rPr>
                <w:ins w:id="344" w:author="na123da345ahmed@gmail.com" w:date="2023-03-15T02:05:00Z"/>
              </w:rPr>
            </w:pPr>
          </w:p>
        </w:tc>
        <w:tc>
          <w:tcPr>
            <w:tcW w:w="282" w:type="dxa"/>
          </w:tcPr>
          <w:p w14:paraId="0B5FAF77" w14:textId="77777777" w:rsidR="00DC1143" w:rsidRDefault="00DC1143" w:rsidP="00DC1143">
            <w:pPr>
              <w:rPr>
                <w:ins w:id="345" w:author="na123da345ahmed@gmail.com" w:date="2023-03-15T02:05:00Z"/>
              </w:rPr>
            </w:pPr>
          </w:p>
        </w:tc>
        <w:tc>
          <w:tcPr>
            <w:tcW w:w="282" w:type="dxa"/>
          </w:tcPr>
          <w:p w14:paraId="70DB2AB0" w14:textId="77777777" w:rsidR="00DC1143" w:rsidRDefault="00DC1143" w:rsidP="00DC1143">
            <w:pPr>
              <w:rPr>
                <w:ins w:id="346" w:author="na123da345ahmed@gmail.com" w:date="2023-03-15T02:05:00Z"/>
              </w:rPr>
            </w:pPr>
          </w:p>
        </w:tc>
        <w:tc>
          <w:tcPr>
            <w:tcW w:w="282" w:type="dxa"/>
          </w:tcPr>
          <w:p w14:paraId="2301A690" w14:textId="77777777" w:rsidR="00DC1143" w:rsidRDefault="00DC1143" w:rsidP="00DC1143">
            <w:pPr>
              <w:rPr>
                <w:ins w:id="347" w:author="na123da345ahmed@gmail.com" w:date="2023-03-15T02:05:00Z"/>
              </w:rPr>
            </w:pPr>
          </w:p>
        </w:tc>
        <w:tc>
          <w:tcPr>
            <w:tcW w:w="282" w:type="dxa"/>
          </w:tcPr>
          <w:p w14:paraId="115FA946" w14:textId="77777777" w:rsidR="00DC1143" w:rsidRDefault="00DC1143" w:rsidP="00DC1143">
            <w:pPr>
              <w:rPr>
                <w:ins w:id="348" w:author="na123da345ahmed@gmail.com" w:date="2023-03-15T02:05:00Z"/>
              </w:rPr>
            </w:pPr>
          </w:p>
        </w:tc>
        <w:tc>
          <w:tcPr>
            <w:tcW w:w="459" w:type="dxa"/>
          </w:tcPr>
          <w:p w14:paraId="1DED966F" w14:textId="77777777" w:rsidR="00DC1143" w:rsidRDefault="00DC1143" w:rsidP="00DC1143">
            <w:pPr>
              <w:rPr>
                <w:ins w:id="349" w:author="na123da345ahmed@gmail.com" w:date="2023-03-15T02:05:00Z"/>
              </w:rPr>
            </w:pPr>
          </w:p>
        </w:tc>
        <w:tc>
          <w:tcPr>
            <w:tcW w:w="459" w:type="dxa"/>
          </w:tcPr>
          <w:p w14:paraId="3EB0D60C" w14:textId="77777777" w:rsidR="00DC1143" w:rsidRDefault="00DC1143" w:rsidP="00DC1143">
            <w:pPr>
              <w:rPr>
                <w:ins w:id="350" w:author="na123da345ahmed@gmail.com" w:date="2023-03-15T02:05:00Z"/>
              </w:rPr>
            </w:pPr>
            <w:ins w:id="351" w:author="na123da345ahmed@gmail.com" w:date="2023-03-15T02:05:00Z">
              <w:r>
                <w:rPr>
                  <w:noProof/>
                </w:rPr>
                <mc:AlternateContent>
                  <mc:Choice Requires="wps">
                    <w:drawing>
                      <wp:anchor distT="0" distB="0" distL="114300" distR="114300" simplePos="0" relativeHeight="251710464" behindDoc="0" locked="0" layoutInCell="1" allowOverlap="1" wp14:anchorId="7A342889" wp14:editId="3E0411EC">
                        <wp:simplePos x="0" y="0"/>
                        <wp:positionH relativeFrom="column">
                          <wp:posOffset>-48895</wp:posOffset>
                        </wp:positionH>
                        <wp:positionV relativeFrom="paragraph">
                          <wp:posOffset>8890</wp:posOffset>
                        </wp:positionV>
                        <wp:extent cx="259080" cy="148590"/>
                        <wp:effectExtent l="0" t="0" r="26670" b="22860"/>
                        <wp:wrapNone/>
                        <wp:docPr id="32" name="Rectangle: Top Corners Rounded 32"/>
                        <wp:cNvGraphicFramePr/>
                        <a:graphic xmlns:a="http://schemas.openxmlformats.org/drawingml/2006/main">
                          <a:graphicData uri="http://schemas.microsoft.com/office/word/2010/wordprocessingShape">
                            <wps:wsp>
                              <wps:cNvSpPr/>
                              <wps:spPr>
                                <a:xfrm>
                                  <a:off x="0" y="0"/>
                                  <a:ext cx="259080" cy="14859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078AB2" id="Rectangle: Top Corners Rounded 32" o:spid="_x0000_s1026" style="position:absolute;margin-left:-3.85pt;margin-top:.7pt;width:20.4pt;height:11.7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259080,14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" path="m24765,l234315,v13677,,24765,11088,24765,24765l259080,148590r,l,148590r,l,24765c,11088,11088,,24765,xe" fillcolor="#4f81bd [3204]" strokecolor="#243f60 [1604]" strokeweight="2pt">
                        <v:path arrowok="t" o:connecttype="custom" o:connectlocs="24765,0;234315,0;259080,24765;259080,148590;259080,148590;0,148590;0,148590;0,24765;24765,0" o:connectangles="0,0,0,0,0,0,0,0,0"/>
                      </v:shape>
                    </w:pict>
                  </mc:Fallback>
                </mc:AlternateContent>
              </w:r>
            </w:ins>
          </w:p>
        </w:tc>
        <w:tc>
          <w:tcPr>
            <w:tcW w:w="282" w:type="dxa"/>
          </w:tcPr>
          <w:p w14:paraId="21106D44" w14:textId="77777777" w:rsidR="00DC1143" w:rsidRDefault="00DC1143" w:rsidP="00DC1143">
            <w:pPr>
              <w:rPr>
                <w:ins w:id="352" w:author="na123da345ahmed@gmail.com" w:date="2023-03-15T02:05:00Z"/>
              </w:rPr>
            </w:pPr>
          </w:p>
        </w:tc>
        <w:tc>
          <w:tcPr>
            <w:tcW w:w="282" w:type="dxa"/>
          </w:tcPr>
          <w:p w14:paraId="0E3C9A8E" w14:textId="77777777" w:rsidR="00DC1143" w:rsidRDefault="00DC1143" w:rsidP="00DC1143">
            <w:pPr>
              <w:rPr>
                <w:ins w:id="353" w:author="na123da345ahmed@gmail.com" w:date="2023-03-15T02:05:00Z"/>
              </w:rPr>
            </w:pPr>
          </w:p>
        </w:tc>
      </w:tr>
    </w:tbl>
    <w:p w14:paraId="790F7F4C" w14:textId="77777777" w:rsidR="006D2921" w:rsidRDefault="006D2921">
      <w:pPr>
        <w:rPr>
          <w:del w:id="354" w:author="na123da345ahmed@gmail.com" w:date="2023-03-15T02:05:00Z"/>
          <w:sz w:val="32"/>
          <w:szCs w:val="32"/>
          <w:u w:val="single"/>
          <w:lang w:bidi="ar-EG"/>
        </w:rPr>
      </w:pPr>
    </w:p>
    <w:p w14:paraId="0C3CC42D" w14:textId="77777777" w:rsidR="006D2921" w:rsidRDefault="006D2921" w:rsidP="00393C56">
      <w:pPr>
        <w:rPr>
          <w:b/>
          <w:bCs/>
          <w:sz w:val="40"/>
          <w:szCs w:val="40"/>
        </w:rPr>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23E9A5D" w14:textId="2EA81447" w:rsidR="006D2921" w:rsidRDefault="001A3526">
      <w:pPr>
        <w:jc w:val="center"/>
        <w:rPr>
          <w:b/>
          <w:bCs/>
          <w:sz w:val="40"/>
          <w:szCs w:val="40"/>
        </w:rPr>
      </w:pPr>
      <w:del w:id="355" w:author="na123da345ahmed@gmail.com" w:date="2023-03-15T02:05:00Z">
        <w:r w:rsidRPr="00C81B9C">
          <w:rPr>
            <w:b/>
            <w:bCs/>
            <w:noProof/>
            <w:sz w:val="40"/>
            <w:szCs w:val="40"/>
          </w:rPr>
          <w:drawing>
            <wp:anchor distT="0" distB="0" distL="114300" distR="114300" simplePos="0" relativeHeight="251667456" behindDoc="0" locked="0" layoutInCell="1" allowOverlap="1" wp14:anchorId="690B54E1" wp14:editId="052DCAC0">
              <wp:simplePos x="0" y="0"/>
              <wp:positionH relativeFrom="margin">
                <wp:posOffset>-458278</wp:posOffset>
              </wp:positionH>
              <wp:positionV relativeFrom="paragraph">
                <wp:posOffset>486925</wp:posOffset>
              </wp:positionV>
              <wp:extent cx="6845644" cy="7047781"/>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9903" cy="7062461"/>
                      </a:xfrm>
                      <a:prstGeom prst="rect">
                        <a:avLst/>
                      </a:prstGeom>
                    </pic:spPr>
                  </pic:pic>
                </a:graphicData>
              </a:graphic>
              <wp14:sizeRelH relativeFrom="page">
                <wp14:pctWidth>0</wp14:pctWidth>
              </wp14:sizeRelH>
              <wp14:sizeRelV relativeFrom="page">
                <wp14:pctHeight>0</wp14:pctHeight>
              </wp14:sizeRelV>
            </wp:anchor>
          </w:drawing>
        </w:r>
      </w:del>
      <w:r>
        <w:rPr>
          <w:b/>
          <w:bCs/>
          <w:sz w:val="40"/>
          <w:szCs w:val="40"/>
        </w:rPr>
        <w:t xml:space="preserve">Scope Management </w:t>
      </w:r>
    </w:p>
    <w:p w14:paraId="06B4951D" w14:textId="30A114CF" w:rsidR="006D2921" w:rsidRDefault="00642EB8">
      <w:pPr>
        <w:jc w:val="center"/>
        <w:rPr>
          <w:b/>
          <w:bCs/>
          <w:sz w:val="40"/>
          <w:szCs w:val="40"/>
        </w:rPr>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ins w:id="356" w:author="na123da345ahmed@gmail.com" w:date="2023-03-15T02:05:00Z">
        <w:r w:rsidRPr="00C81B9C">
          <w:rPr>
            <w:b/>
            <w:bCs/>
            <w:noProof/>
            <w:sz w:val="40"/>
            <w:szCs w:val="40"/>
          </w:rPr>
          <w:drawing>
            <wp:anchor distT="0" distB="0" distL="114300" distR="114300" simplePos="0" relativeHeight="251702272" behindDoc="0" locked="0" layoutInCell="1" allowOverlap="1" wp14:anchorId="690B54E1" wp14:editId="71D5EE01">
              <wp:simplePos x="0" y="0"/>
              <wp:positionH relativeFrom="margin">
                <wp:posOffset>-400685</wp:posOffset>
              </wp:positionH>
              <wp:positionV relativeFrom="paragraph">
                <wp:posOffset>631190</wp:posOffset>
              </wp:positionV>
              <wp:extent cx="6845300" cy="704723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45300" cy="7047230"/>
                      </a:xfrm>
                      <a:prstGeom prst="rect">
                        <a:avLst/>
                      </a:prstGeom>
                    </pic:spPr>
                  </pic:pic>
                </a:graphicData>
              </a:graphic>
              <wp14:sizeRelH relativeFrom="page">
                <wp14:pctWidth>0</wp14:pctWidth>
              </wp14:sizeRelH>
              <wp14:sizeRelV relativeFrom="page">
                <wp14:pctHeight>0</wp14:pctHeight>
              </wp14:sizeRelV>
            </wp:anchor>
          </w:drawing>
        </w:r>
      </w:ins>
      <w:r w:rsidR="00C81B9C">
        <w:rPr>
          <w:b/>
          <w:bCs/>
          <w:sz w:val="40"/>
          <w:szCs w:val="40"/>
        </w:rPr>
        <w:br w:type="page"/>
      </w:r>
    </w:p>
    <w:p w14:paraId="58C93D45" w14:textId="77777777" w:rsidR="006D2921" w:rsidRDefault="00000000">
      <w:pPr>
        <w:jc w:val="center"/>
        <w:rPr>
          <w:b/>
          <w:bCs/>
          <w:sz w:val="40"/>
          <w:szCs w:val="40"/>
        </w:rPr>
      </w:pPr>
      <w:r>
        <w:rPr>
          <w:b/>
          <w:bCs/>
          <w:sz w:val="40"/>
          <w:szCs w:val="40"/>
        </w:rPr>
        <w:t>Interview</w:t>
      </w:r>
    </w:p>
    <w:p w14:paraId="3B4061B3" w14:textId="03CF6B97" w:rsidR="006D2921" w:rsidRDefault="006379FB">
      <w:pPr>
        <w:jc w:val="both"/>
        <w:rPr>
          <w:b/>
          <w:bCs/>
          <w:sz w:val="40"/>
          <w:szCs w:val="40"/>
        </w:rPr>
      </w:pPr>
      <w:r>
        <w:rPr>
          <w:b/>
          <w:bCs/>
          <w:sz w:val="40"/>
          <w:szCs w:val="40"/>
        </w:rPr>
        <w:t>Interview is a method uses to collection useful data and information</w:t>
      </w:r>
    </w:p>
    <w:p w14:paraId="6A03DAB0" w14:textId="77777777" w:rsidR="006379FB" w:rsidRDefault="006379FB">
      <w:pPr>
        <w:jc w:val="both"/>
        <w:rPr>
          <w:b/>
          <w:bCs/>
          <w:sz w:val="40"/>
          <w:szCs w:val="40"/>
        </w:rPr>
      </w:pPr>
      <w:r>
        <w:rPr>
          <w:b/>
          <w:bCs/>
          <w:sz w:val="40"/>
          <w:szCs w:val="40"/>
        </w:rPr>
        <w:t xml:space="preserve">Planning interview </w:t>
      </w:r>
    </w:p>
    <w:p w14:paraId="2FF0DD81" w14:textId="789FA01F" w:rsidR="006D2921" w:rsidRPr="006379FB" w:rsidRDefault="006379FB" w:rsidP="006379FB">
      <w:pPr>
        <w:pStyle w:val="ListParagraph"/>
        <w:numPr>
          <w:ilvl w:val="0"/>
          <w:numId w:val="12"/>
        </w:numPr>
        <w:jc w:val="both"/>
        <w:rPr>
          <w:b/>
          <w:bCs/>
          <w:sz w:val="40"/>
          <w:szCs w:val="40"/>
        </w:rPr>
      </w:pPr>
      <w:r w:rsidRPr="006379FB">
        <w:rPr>
          <w:b/>
          <w:bCs/>
          <w:sz w:val="40"/>
          <w:szCs w:val="40"/>
        </w:rPr>
        <w:t xml:space="preserve">Reading background materials   </w:t>
      </w:r>
    </w:p>
    <w:p w14:paraId="1314D24A" w14:textId="1B2DEA78" w:rsidR="006379FB" w:rsidRDefault="006379FB" w:rsidP="006379FB">
      <w:pPr>
        <w:pStyle w:val="ListParagraph"/>
        <w:numPr>
          <w:ilvl w:val="0"/>
          <w:numId w:val="12"/>
        </w:numPr>
        <w:jc w:val="both"/>
        <w:rPr>
          <w:b/>
          <w:bCs/>
          <w:sz w:val="40"/>
          <w:szCs w:val="40"/>
        </w:rPr>
      </w:pPr>
      <w:r>
        <w:rPr>
          <w:b/>
          <w:bCs/>
          <w:sz w:val="40"/>
          <w:szCs w:val="40"/>
        </w:rPr>
        <w:t xml:space="preserve">Determine interview objectives </w:t>
      </w:r>
    </w:p>
    <w:p w14:paraId="4B88B018" w14:textId="2F9037BD" w:rsidR="006379FB" w:rsidRDefault="006379FB" w:rsidP="006379FB">
      <w:pPr>
        <w:pStyle w:val="ListParagraph"/>
        <w:numPr>
          <w:ilvl w:val="0"/>
          <w:numId w:val="12"/>
        </w:numPr>
        <w:jc w:val="both"/>
        <w:rPr>
          <w:b/>
          <w:bCs/>
          <w:sz w:val="40"/>
          <w:szCs w:val="40"/>
        </w:rPr>
      </w:pPr>
      <w:r>
        <w:rPr>
          <w:b/>
          <w:bCs/>
          <w:sz w:val="40"/>
          <w:szCs w:val="40"/>
        </w:rPr>
        <w:t>Deciding whom to interview</w:t>
      </w:r>
    </w:p>
    <w:p w14:paraId="4AB72494" w14:textId="5510E534" w:rsidR="006379FB" w:rsidRDefault="006379FB" w:rsidP="006379FB">
      <w:pPr>
        <w:pStyle w:val="ListParagraph"/>
        <w:numPr>
          <w:ilvl w:val="0"/>
          <w:numId w:val="12"/>
        </w:numPr>
        <w:jc w:val="both"/>
        <w:rPr>
          <w:b/>
          <w:bCs/>
          <w:sz w:val="40"/>
          <w:szCs w:val="40"/>
        </w:rPr>
      </w:pPr>
      <w:r>
        <w:rPr>
          <w:b/>
          <w:bCs/>
          <w:sz w:val="40"/>
          <w:szCs w:val="40"/>
        </w:rPr>
        <w:t>Preparing the interview</w:t>
      </w:r>
    </w:p>
    <w:p w14:paraId="0435E7B7" w14:textId="3A7EB25E" w:rsidR="006379FB" w:rsidRDefault="006379FB" w:rsidP="006379FB">
      <w:pPr>
        <w:pStyle w:val="ListParagraph"/>
        <w:numPr>
          <w:ilvl w:val="0"/>
          <w:numId w:val="12"/>
        </w:numPr>
        <w:jc w:val="both"/>
        <w:rPr>
          <w:b/>
          <w:bCs/>
          <w:sz w:val="40"/>
          <w:szCs w:val="40"/>
        </w:rPr>
      </w:pPr>
      <w:r>
        <w:rPr>
          <w:b/>
          <w:bCs/>
          <w:sz w:val="40"/>
          <w:szCs w:val="40"/>
        </w:rPr>
        <w:t xml:space="preserve">Deciding on question type and structure </w:t>
      </w:r>
    </w:p>
    <w:p w14:paraId="298DA05C" w14:textId="6AE1BC2C" w:rsidR="006379FB" w:rsidRDefault="006379FB" w:rsidP="006379FB">
      <w:pPr>
        <w:pStyle w:val="ListParagraph"/>
        <w:numPr>
          <w:ilvl w:val="0"/>
          <w:numId w:val="12"/>
        </w:numPr>
        <w:jc w:val="both"/>
        <w:rPr>
          <w:b/>
          <w:bCs/>
          <w:sz w:val="40"/>
          <w:szCs w:val="40"/>
        </w:rPr>
      </w:pPr>
      <w:r>
        <w:rPr>
          <w:b/>
          <w:bCs/>
          <w:sz w:val="40"/>
          <w:szCs w:val="40"/>
        </w:rPr>
        <w:t>Closing interview</w:t>
      </w:r>
    </w:p>
    <w:p w14:paraId="28CE536D" w14:textId="695B43C9" w:rsidR="006379FB" w:rsidRPr="006379FB" w:rsidRDefault="006379FB" w:rsidP="006379FB">
      <w:pPr>
        <w:pStyle w:val="ListParagraph"/>
        <w:numPr>
          <w:ilvl w:val="0"/>
          <w:numId w:val="12"/>
        </w:numPr>
        <w:jc w:val="both"/>
        <w:rPr>
          <w:b/>
          <w:bCs/>
          <w:sz w:val="40"/>
          <w:szCs w:val="40"/>
        </w:rPr>
      </w:pPr>
      <w:r>
        <w:rPr>
          <w:b/>
          <w:bCs/>
          <w:sz w:val="40"/>
          <w:szCs w:val="40"/>
        </w:rPr>
        <w:t>Write interview report</w:t>
      </w:r>
    </w:p>
    <w:p w14:paraId="0360FCDA" w14:textId="706E96AE" w:rsidR="00214C3C" w:rsidRPr="00214C3C" w:rsidRDefault="00000000" w:rsidP="00214C3C">
      <w:pPr>
        <w:spacing w:after="0" w:line="240" w:lineRule="auto"/>
        <w:rPr>
          <w:b/>
          <w:bCs/>
          <w:sz w:val="40"/>
          <w:szCs w:val="40"/>
        </w:rPr>
      </w:pPr>
      <w:r>
        <w:rPr>
          <w:b/>
          <w:bCs/>
          <w:sz w:val="40"/>
          <w:szCs w:val="40"/>
        </w:rPr>
        <w:br w:type="page"/>
      </w:r>
      <w:r w:rsidR="006379FB">
        <w:rPr>
          <w:b/>
          <w:bCs/>
          <w:sz w:val="40"/>
          <w:szCs w:val="40"/>
        </w:rPr>
        <w:br w:type="page"/>
      </w:r>
      <w:r w:rsidR="00214C3C" w:rsidRPr="00214C3C">
        <w:rPr>
          <w:b/>
          <w:bCs/>
          <w:sz w:val="40"/>
          <w:szCs w:val="40"/>
        </w:rPr>
        <w:t>close-end Questions :</w:t>
      </w:r>
    </w:p>
    <w:p w14:paraId="3AD0EC52" w14:textId="77777777" w:rsidR="00214C3C" w:rsidRPr="00214C3C" w:rsidRDefault="00214C3C" w:rsidP="00214C3C">
      <w:pPr>
        <w:spacing w:after="0" w:line="240" w:lineRule="auto"/>
        <w:rPr>
          <w:b/>
          <w:bCs/>
          <w:sz w:val="40"/>
          <w:szCs w:val="40"/>
        </w:rPr>
      </w:pPr>
    </w:p>
    <w:p w14:paraId="7C06D74F" w14:textId="69297B01"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Do you want users to be able to reserve bikes or scooters in advance, or only when they arrive at a pickup location?</w:t>
      </w:r>
    </w:p>
    <w:p w14:paraId="1E6884E5" w14:textId="77FB1062" w:rsidR="00214C3C" w:rsidRPr="00214C3C" w:rsidRDefault="00214C3C" w:rsidP="00214C3C">
      <w:pPr>
        <w:spacing w:after="0" w:line="240" w:lineRule="auto"/>
        <w:ind w:left="720"/>
        <w:rPr>
          <w:b/>
          <w:bCs/>
          <w:sz w:val="40"/>
          <w:szCs w:val="40"/>
        </w:rPr>
      </w:pPr>
      <w:r>
        <w:rPr>
          <w:b/>
          <w:bCs/>
          <w:sz w:val="40"/>
          <w:szCs w:val="40"/>
        </w:rPr>
        <w:t>=</w:t>
      </w:r>
      <w:r w:rsidRPr="00214C3C">
        <w:rPr>
          <w:b/>
          <w:bCs/>
          <w:sz w:val="40"/>
          <w:szCs w:val="40"/>
        </w:rPr>
        <w:t>Yes, users will be able to reserve bikes or scooters in advance through the website.</w:t>
      </w:r>
    </w:p>
    <w:p w14:paraId="2ABF0CC0" w14:textId="77777777" w:rsidR="00214C3C" w:rsidRPr="00214C3C" w:rsidRDefault="00214C3C" w:rsidP="00214C3C">
      <w:pPr>
        <w:spacing w:after="0" w:line="240" w:lineRule="auto"/>
        <w:rPr>
          <w:b/>
          <w:bCs/>
          <w:sz w:val="40"/>
          <w:szCs w:val="40"/>
        </w:rPr>
      </w:pPr>
    </w:p>
    <w:p w14:paraId="7E58E721" w14:textId="1AA7CD7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users be able to rent bikes or scooters for a set amount of time, or can they keep them for as long as they want?</w:t>
      </w:r>
    </w:p>
    <w:p w14:paraId="33A7E4D6" w14:textId="3400F625" w:rsidR="00214C3C" w:rsidRPr="00214C3C" w:rsidRDefault="00214C3C" w:rsidP="00214C3C">
      <w:pPr>
        <w:spacing w:after="0" w:line="240" w:lineRule="auto"/>
        <w:ind w:left="720"/>
        <w:rPr>
          <w:b/>
          <w:bCs/>
          <w:sz w:val="40"/>
          <w:szCs w:val="40"/>
        </w:rPr>
      </w:pPr>
      <w:r>
        <w:rPr>
          <w:b/>
          <w:bCs/>
          <w:sz w:val="40"/>
          <w:szCs w:val="40"/>
        </w:rPr>
        <w:t>=</w:t>
      </w:r>
      <w:r w:rsidRPr="00214C3C">
        <w:rPr>
          <w:b/>
          <w:bCs/>
          <w:sz w:val="40"/>
          <w:szCs w:val="40"/>
        </w:rPr>
        <w:t>Users will be able to rent bikes or scooters for a set amount of time, which will be specified on the website.</w:t>
      </w:r>
    </w:p>
    <w:p w14:paraId="4335CBE4" w14:textId="77777777" w:rsidR="00214C3C" w:rsidRPr="00214C3C" w:rsidRDefault="00214C3C" w:rsidP="00214C3C">
      <w:pPr>
        <w:spacing w:after="0" w:line="240" w:lineRule="auto"/>
        <w:rPr>
          <w:b/>
          <w:bCs/>
          <w:sz w:val="40"/>
          <w:szCs w:val="40"/>
        </w:rPr>
      </w:pPr>
    </w:p>
    <w:p w14:paraId="01DBCA0A" w14:textId="323E523B"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Do you want users to be able to pay for their rentals through the website, or will they need to pay at the pickup location?</w:t>
      </w:r>
    </w:p>
    <w:p w14:paraId="67E29DCC" w14:textId="23EFCAA0" w:rsidR="00214C3C" w:rsidRPr="00214C3C" w:rsidRDefault="00214C3C" w:rsidP="00214C3C">
      <w:pPr>
        <w:spacing w:after="0" w:line="240" w:lineRule="auto"/>
        <w:ind w:left="720"/>
        <w:rPr>
          <w:b/>
          <w:bCs/>
          <w:sz w:val="40"/>
          <w:szCs w:val="40"/>
        </w:rPr>
      </w:pPr>
      <w:r>
        <w:rPr>
          <w:b/>
          <w:bCs/>
          <w:sz w:val="40"/>
          <w:szCs w:val="40"/>
        </w:rPr>
        <w:t>=</w:t>
      </w:r>
      <w:r w:rsidRPr="00214C3C">
        <w:rPr>
          <w:b/>
          <w:bCs/>
          <w:sz w:val="40"/>
          <w:szCs w:val="40"/>
        </w:rPr>
        <w:t>Yes, users will be able to pay for their rentals through the website.</w:t>
      </w:r>
    </w:p>
    <w:p w14:paraId="56B1925E" w14:textId="77777777" w:rsidR="00214C3C" w:rsidRPr="00214C3C" w:rsidRDefault="00214C3C" w:rsidP="00214C3C">
      <w:pPr>
        <w:spacing w:after="0" w:line="240" w:lineRule="auto"/>
        <w:rPr>
          <w:b/>
          <w:bCs/>
          <w:sz w:val="40"/>
          <w:szCs w:val="40"/>
        </w:rPr>
      </w:pPr>
    </w:p>
    <w:p w14:paraId="75490CCB" w14:textId="453726A4"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users need to create an account to use the service, or can they rent bikes or scooters anonymously?</w:t>
      </w:r>
    </w:p>
    <w:p w14:paraId="1E094FD2" w14:textId="4EB23907"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Users will be able to rent bikes or scooters anonymously, but creating an account will offer additional benefits and features.</w:t>
      </w:r>
    </w:p>
    <w:p w14:paraId="6647E189" w14:textId="77777777" w:rsidR="00214C3C" w:rsidRPr="00214C3C" w:rsidRDefault="00214C3C" w:rsidP="00214C3C">
      <w:pPr>
        <w:spacing w:after="0" w:line="240" w:lineRule="auto"/>
        <w:rPr>
          <w:b/>
          <w:bCs/>
          <w:sz w:val="40"/>
          <w:szCs w:val="40"/>
        </w:rPr>
      </w:pPr>
    </w:p>
    <w:p w14:paraId="6EA43216" w14:textId="5350AD2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users need to provide a credit card or other</w:t>
      </w:r>
      <w:r>
        <w:rPr>
          <w:b/>
          <w:bCs/>
          <w:sz w:val="40"/>
          <w:szCs w:val="40"/>
        </w:rPr>
        <w:t xml:space="preserve"> </w:t>
      </w:r>
      <w:r w:rsidRPr="00214C3C">
        <w:rPr>
          <w:b/>
          <w:bCs/>
          <w:sz w:val="40"/>
          <w:szCs w:val="40"/>
        </w:rPr>
        <w:t>form of payment information to use the service?</w:t>
      </w:r>
    </w:p>
    <w:p w14:paraId="2990FA06" w14:textId="07E41EDF"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users will need to provide payment information, such as a credit card or debit card, to use the service.</w:t>
      </w:r>
    </w:p>
    <w:p w14:paraId="39D48847" w14:textId="77777777" w:rsidR="00214C3C" w:rsidRPr="00214C3C" w:rsidRDefault="00214C3C" w:rsidP="00214C3C">
      <w:pPr>
        <w:spacing w:after="0" w:line="240" w:lineRule="auto"/>
        <w:rPr>
          <w:b/>
          <w:bCs/>
          <w:sz w:val="40"/>
          <w:szCs w:val="40"/>
        </w:rPr>
      </w:pPr>
    </w:p>
    <w:p w14:paraId="297CEC4D" w14:textId="1C932852"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include a map or other visual aids to help users locate pickup and drop-off locations?</w:t>
      </w:r>
    </w:p>
    <w:p w14:paraId="38821E04" w14:textId="28615B5A"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the website will include a map and other visual aids to help users locate pickup and drop-off locations.</w:t>
      </w:r>
    </w:p>
    <w:p w14:paraId="3FF41BED" w14:textId="77777777" w:rsidR="00214C3C" w:rsidRPr="00214C3C" w:rsidRDefault="00214C3C" w:rsidP="00214C3C">
      <w:pPr>
        <w:spacing w:after="0" w:line="240" w:lineRule="auto"/>
        <w:rPr>
          <w:b/>
          <w:bCs/>
          <w:sz w:val="40"/>
          <w:szCs w:val="40"/>
        </w:rPr>
      </w:pPr>
    </w:p>
    <w:p w14:paraId="12E0399A" w14:textId="56F67999"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include information about available bikes and scooters, such as battery life, location, and availability?</w:t>
      </w:r>
    </w:p>
    <w:p w14:paraId="3F0E8F01" w14:textId="4243E342"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the website will provide users with information about available bikes and scooters, including battery life, location, and availability.</w:t>
      </w:r>
    </w:p>
    <w:p w14:paraId="3EACCDB6" w14:textId="77777777" w:rsidR="00214C3C" w:rsidRPr="00214C3C" w:rsidRDefault="00214C3C" w:rsidP="00214C3C">
      <w:pPr>
        <w:spacing w:after="0" w:line="240" w:lineRule="auto"/>
        <w:rPr>
          <w:b/>
          <w:bCs/>
          <w:sz w:val="40"/>
          <w:szCs w:val="40"/>
        </w:rPr>
      </w:pPr>
    </w:p>
    <w:p w14:paraId="065C8780" w14:textId="64E086D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allow users to leave reviews or feedback about their rental experience?</w:t>
      </w:r>
    </w:p>
    <w:p w14:paraId="26C6FECF" w14:textId="22063E6F"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users will be able to leave reviews and feedback about their rental experience on the website.</w:t>
      </w:r>
    </w:p>
    <w:p w14:paraId="6B2EB766" w14:textId="77777777" w:rsidR="00214C3C" w:rsidRPr="00214C3C" w:rsidRDefault="00214C3C" w:rsidP="00214C3C">
      <w:pPr>
        <w:spacing w:after="0" w:line="240" w:lineRule="auto"/>
        <w:rPr>
          <w:b/>
          <w:bCs/>
          <w:sz w:val="40"/>
          <w:szCs w:val="40"/>
        </w:rPr>
      </w:pPr>
    </w:p>
    <w:p w14:paraId="73588AD6" w14:textId="58B760E4"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include information about local laws and regulations regarding bike and scooter rentals?</w:t>
      </w:r>
    </w:p>
    <w:p w14:paraId="26D31AFF" w14:textId="734975AC"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the website will include information about local laws and regulations regarding bike and scooter rentals to ensure compliance.</w:t>
      </w:r>
    </w:p>
    <w:p w14:paraId="28CD3320" w14:textId="77777777" w:rsidR="00214C3C" w:rsidRPr="00214C3C" w:rsidRDefault="00214C3C" w:rsidP="00214C3C">
      <w:pPr>
        <w:spacing w:after="0" w:line="240" w:lineRule="auto"/>
        <w:rPr>
          <w:b/>
          <w:bCs/>
          <w:sz w:val="40"/>
          <w:szCs w:val="40"/>
        </w:rPr>
      </w:pPr>
    </w:p>
    <w:p w14:paraId="632F2100" w14:textId="066DC080"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Will the website have a mobile app or other means of accessing the service on a smartphone or tablet?</w:t>
      </w:r>
    </w:p>
    <w:p w14:paraId="2211D6B1" w14:textId="30D8EA15"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Yes, the website will have a mobile app and other means of accessing the service on a smartphone or tablet for user convenience.</w:t>
      </w:r>
    </w:p>
    <w:p w14:paraId="2166080A" w14:textId="77777777" w:rsidR="00214C3C" w:rsidRPr="00214C3C" w:rsidRDefault="00214C3C" w:rsidP="00214C3C">
      <w:pPr>
        <w:spacing w:after="0" w:line="240" w:lineRule="auto"/>
        <w:rPr>
          <w:b/>
          <w:bCs/>
          <w:sz w:val="40"/>
          <w:szCs w:val="40"/>
        </w:rPr>
      </w:pPr>
    </w:p>
    <w:p w14:paraId="624F22E6" w14:textId="77777777" w:rsidR="00214C3C" w:rsidRPr="00214C3C" w:rsidRDefault="00214C3C" w:rsidP="00214C3C">
      <w:pPr>
        <w:spacing w:after="0" w:line="240" w:lineRule="auto"/>
        <w:rPr>
          <w:b/>
          <w:bCs/>
          <w:sz w:val="40"/>
          <w:szCs w:val="40"/>
        </w:rPr>
      </w:pPr>
    </w:p>
    <w:p w14:paraId="10FAC566" w14:textId="77777777" w:rsidR="00214C3C" w:rsidRPr="00214C3C" w:rsidRDefault="00214C3C" w:rsidP="00214C3C">
      <w:pPr>
        <w:spacing w:after="0" w:line="240" w:lineRule="auto"/>
        <w:rPr>
          <w:b/>
          <w:bCs/>
          <w:sz w:val="40"/>
          <w:szCs w:val="40"/>
        </w:rPr>
      </w:pPr>
      <w:r w:rsidRPr="00214C3C">
        <w:rPr>
          <w:b/>
          <w:bCs/>
          <w:sz w:val="40"/>
          <w:szCs w:val="40"/>
        </w:rPr>
        <w:t>(Probing Questions ):</w:t>
      </w:r>
    </w:p>
    <w:p w14:paraId="7F73867C" w14:textId="77777777" w:rsidR="00214C3C" w:rsidRPr="00214C3C" w:rsidRDefault="00214C3C" w:rsidP="00214C3C">
      <w:pPr>
        <w:spacing w:after="0" w:line="240" w:lineRule="auto"/>
        <w:rPr>
          <w:b/>
          <w:bCs/>
          <w:sz w:val="40"/>
          <w:szCs w:val="40"/>
        </w:rPr>
      </w:pPr>
    </w:p>
    <w:p w14:paraId="0DFB383D" w14:textId="77777777" w:rsidR="00214C3C" w:rsidRPr="00214C3C" w:rsidRDefault="00214C3C" w:rsidP="00214C3C">
      <w:pPr>
        <w:spacing w:after="0" w:line="240" w:lineRule="auto"/>
        <w:rPr>
          <w:b/>
          <w:bCs/>
          <w:sz w:val="40"/>
          <w:szCs w:val="40"/>
        </w:rPr>
      </w:pPr>
    </w:p>
    <w:p w14:paraId="79A932EE" w14:textId="5CFC8C98"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Can you tell me more about your target audience for this service? What age ranges or demographics are you hoping to attract?</w:t>
      </w:r>
    </w:p>
    <w:p w14:paraId="5C2F0A85" w14:textId="53055EDF"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Yes, we are targeting urban commuters aged 18-45 who are environmentally conscious and value convenience.</w:t>
      </w:r>
    </w:p>
    <w:p w14:paraId="786FC8C6" w14:textId="77777777" w:rsidR="00214C3C" w:rsidRPr="00214C3C" w:rsidRDefault="00214C3C" w:rsidP="00214C3C">
      <w:pPr>
        <w:spacing w:after="0" w:line="240" w:lineRule="auto"/>
        <w:rPr>
          <w:b/>
          <w:bCs/>
          <w:sz w:val="40"/>
          <w:szCs w:val="40"/>
        </w:rPr>
      </w:pPr>
    </w:p>
    <w:p w14:paraId="73765B9F" w14:textId="5C66AE5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How do you see this service fitting into the existing bike and scooter rental market? What sets your service apart from others?</w:t>
      </w:r>
    </w:p>
    <w:p w14:paraId="1EA5E12B" w14:textId="221B1371"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Our service aims to provide a more convenient, eco-friendly, and cost-effective solution for urban transportation needs. Our focus on electric scooters and bikes sets us apart from other traditional bike and scooter rental companies.</w:t>
      </w:r>
    </w:p>
    <w:p w14:paraId="47890949" w14:textId="77777777" w:rsidR="00214C3C" w:rsidRPr="00214C3C" w:rsidRDefault="00214C3C" w:rsidP="00214C3C">
      <w:pPr>
        <w:spacing w:after="0" w:line="240" w:lineRule="auto"/>
        <w:rPr>
          <w:b/>
          <w:bCs/>
          <w:sz w:val="40"/>
          <w:szCs w:val="40"/>
        </w:rPr>
      </w:pPr>
    </w:p>
    <w:p w14:paraId="6F362190" w14:textId="762982F0"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What sort of user data do you hope to collect through the website, and how do you plan to use that data to improve the service?</w:t>
      </w:r>
    </w:p>
    <w:p w14:paraId="0AB28EAC" w14:textId="3740C57A"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We plan to collect user data such as rental frequency, locations, and user preferences.</w:t>
      </w:r>
    </w:p>
    <w:p w14:paraId="7F180B9C" w14:textId="77777777" w:rsidR="00214C3C" w:rsidRPr="00214C3C" w:rsidRDefault="00214C3C" w:rsidP="00214C3C">
      <w:pPr>
        <w:spacing w:after="0" w:line="240" w:lineRule="auto"/>
        <w:ind w:left="360"/>
        <w:rPr>
          <w:b/>
          <w:bCs/>
          <w:sz w:val="40"/>
          <w:szCs w:val="40"/>
        </w:rPr>
      </w:pPr>
      <w:r w:rsidRPr="00214C3C">
        <w:rPr>
          <w:b/>
          <w:bCs/>
          <w:sz w:val="40"/>
          <w:szCs w:val="40"/>
        </w:rPr>
        <w:t xml:space="preserve"> We will use this data to improve the availability of our service and tailor promotions and discounts to meet user needs.</w:t>
      </w:r>
    </w:p>
    <w:p w14:paraId="1A643B2D" w14:textId="77777777" w:rsidR="00214C3C" w:rsidRPr="00214C3C" w:rsidRDefault="00214C3C" w:rsidP="00214C3C">
      <w:pPr>
        <w:spacing w:after="0" w:line="240" w:lineRule="auto"/>
        <w:rPr>
          <w:b/>
          <w:bCs/>
          <w:sz w:val="40"/>
          <w:szCs w:val="40"/>
        </w:rPr>
      </w:pPr>
    </w:p>
    <w:p w14:paraId="123EEE50" w14:textId="1C5F4AC3"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Can you tell me more about the technology you'll be using to manage bike and scooter rentals, and how it will integrate with the website?</w:t>
      </w:r>
    </w:p>
    <w:p w14:paraId="1349390C" w14:textId="0F66EC42"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We plan to use GPS-enabled technology to track rentals and manage inventory.</w:t>
      </w:r>
    </w:p>
    <w:p w14:paraId="7B1E4DDC" w14:textId="77777777" w:rsidR="00214C3C" w:rsidRPr="00214C3C" w:rsidRDefault="00214C3C" w:rsidP="00214C3C">
      <w:pPr>
        <w:spacing w:after="0" w:line="240" w:lineRule="auto"/>
        <w:ind w:left="360"/>
        <w:rPr>
          <w:b/>
          <w:bCs/>
          <w:sz w:val="40"/>
          <w:szCs w:val="40"/>
        </w:rPr>
      </w:pPr>
      <w:r w:rsidRPr="00214C3C">
        <w:rPr>
          <w:b/>
          <w:bCs/>
          <w:sz w:val="40"/>
          <w:szCs w:val="40"/>
        </w:rPr>
        <w:t xml:space="preserve"> The technology will integrate with our website to allow users to easily locate and reserve bikes and scooters.</w:t>
      </w:r>
    </w:p>
    <w:p w14:paraId="652C2946" w14:textId="77777777" w:rsidR="00214C3C" w:rsidRPr="00214C3C" w:rsidRDefault="00214C3C" w:rsidP="00214C3C">
      <w:pPr>
        <w:spacing w:after="0" w:line="240" w:lineRule="auto"/>
        <w:rPr>
          <w:b/>
          <w:bCs/>
          <w:sz w:val="40"/>
          <w:szCs w:val="40"/>
        </w:rPr>
      </w:pPr>
    </w:p>
    <w:p w14:paraId="6A385F7C" w14:textId="2F851532"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Have you considered any potential legal or regulatory issues that might arise with this service, such as liability concerns or insurance requirements?</w:t>
      </w:r>
    </w:p>
    <w:p w14:paraId="0FB3F7F5" w14:textId="36EC4930"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Yes, we have considered potential legal and regulatory issues, and plan to have proper insurance coverage and liability waivers in place to protect both our company and users.</w:t>
      </w:r>
    </w:p>
    <w:p w14:paraId="46E8AD75" w14:textId="77777777" w:rsidR="00214C3C" w:rsidRPr="00214C3C" w:rsidRDefault="00214C3C" w:rsidP="00214C3C">
      <w:pPr>
        <w:spacing w:after="0" w:line="240" w:lineRule="auto"/>
        <w:rPr>
          <w:b/>
          <w:bCs/>
          <w:sz w:val="40"/>
          <w:szCs w:val="40"/>
        </w:rPr>
      </w:pPr>
    </w:p>
    <w:p w14:paraId="675342E9" w14:textId="08073F57"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How do you envision users discovering your service and the website, and what sort of marketing or advertising do you plan to use to promote it?</w:t>
      </w:r>
    </w:p>
    <w:p w14:paraId="003AC395" w14:textId="4BC6D510"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We plan to utilize digital advertising and social media marketing to promote our service. We also plan to partner with local businesses to offer promotions and discounts to attract users.</w:t>
      </w:r>
    </w:p>
    <w:p w14:paraId="5D8273A9" w14:textId="77777777" w:rsidR="00214C3C" w:rsidRPr="00214C3C" w:rsidRDefault="00214C3C" w:rsidP="00214C3C">
      <w:pPr>
        <w:spacing w:after="0" w:line="240" w:lineRule="auto"/>
        <w:rPr>
          <w:b/>
          <w:bCs/>
          <w:sz w:val="40"/>
          <w:szCs w:val="40"/>
        </w:rPr>
      </w:pPr>
    </w:p>
    <w:p w14:paraId="709BF115" w14:textId="134F2EA4"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Are there any additional features or functionality you're considering adding to the website, such as social media integration or gamification elements?</w:t>
      </w:r>
    </w:p>
    <w:p w14:paraId="297CB8E7" w14:textId="2CD9F804"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Yes, we are considering social media integration to allow users to share their experiences and promote our service to their networks. We may also explore gamification elements to incentivize frequent rentals.</w:t>
      </w:r>
    </w:p>
    <w:p w14:paraId="011A268F" w14:textId="77777777" w:rsidR="00214C3C" w:rsidRPr="00214C3C" w:rsidRDefault="00214C3C" w:rsidP="00214C3C">
      <w:pPr>
        <w:spacing w:after="0" w:line="240" w:lineRule="auto"/>
        <w:rPr>
          <w:b/>
          <w:bCs/>
          <w:sz w:val="40"/>
          <w:szCs w:val="40"/>
        </w:rPr>
      </w:pPr>
    </w:p>
    <w:p w14:paraId="6345FB90" w14:textId="297678FA" w:rsidR="00214C3C" w:rsidRPr="00214C3C" w:rsidRDefault="00214C3C" w:rsidP="00214C3C">
      <w:pPr>
        <w:pStyle w:val="ListParagraph"/>
        <w:numPr>
          <w:ilvl w:val="0"/>
          <w:numId w:val="13"/>
        </w:numPr>
        <w:spacing w:after="0" w:line="240" w:lineRule="auto"/>
        <w:rPr>
          <w:b/>
          <w:bCs/>
          <w:sz w:val="40"/>
          <w:szCs w:val="40"/>
        </w:rPr>
      </w:pPr>
      <w:r w:rsidRPr="00214C3C">
        <w:rPr>
          <w:b/>
          <w:bCs/>
          <w:sz w:val="40"/>
          <w:szCs w:val="40"/>
        </w:rPr>
        <w:t>How do you plan to handle customer support and complaints through the website, and what sort of resources will be available to users who need help?</w:t>
      </w:r>
    </w:p>
    <w:p w14:paraId="75AB98AA" w14:textId="0CA5A1C4" w:rsidR="00214C3C" w:rsidRPr="00214C3C" w:rsidRDefault="00214C3C" w:rsidP="00214C3C">
      <w:pPr>
        <w:spacing w:after="0" w:line="240" w:lineRule="auto"/>
        <w:ind w:left="360"/>
        <w:rPr>
          <w:b/>
          <w:bCs/>
          <w:sz w:val="40"/>
          <w:szCs w:val="40"/>
        </w:rPr>
      </w:pPr>
      <w:r>
        <w:rPr>
          <w:b/>
          <w:bCs/>
          <w:sz w:val="40"/>
          <w:szCs w:val="40"/>
        </w:rPr>
        <w:t>=</w:t>
      </w:r>
      <w:r w:rsidRPr="00214C3C">
        <w:rPr>
          <w:b/>
          <w:bCs/>
          <w:sz w:val="40"/>
          <w:szCs w:val="40"/>
        </w:rPr>
        <w:t>Answer: We plan to have a customer support team available through the website, as well as an FAQ section and user guides to assist with common issues.</w:t>
      </w:r>
    </w:p>
    <w:p w14:paraId="530CBA6D" w14:textId="77777777" w:rsidR="00214C3C" w:rsidRPr="00214C3C" w:rsidRDefault="00214C3C" w:rsidP="00214C3C">
      <w:pPr>
        <w:spacing w:after="0" w:line="240" w:lineRule="auto"/>
        <w:ind w:left="360"/>
        <w:rPr>
          <w:b/>
          <w:bCs/>
          <w:sz w:val="40"/>
          <w:szCs w:val="40"/>
        </w:rPr>
      </w:pPr>
      <w:r w:rsidRPr="00214C3C">
        <w:rPr>
          <w:b/>
          <w:bCs/>
          <w:sz w:val="40"/>
          <w:szCs w:val="40"/>
        </w:rPr>
        <w:t>Can you tell me more about the payment processing system you plan to use on the website, and how you'll ensure user data remains secure?</w:t>
      </w:r>
    </w:p>
    <w:p w14:paraId="2A58CD6D" w14:textId="77777777" w:rsidR="00214C3C" w:rsidRPr="00214C3C" w:rsidRDefault="00214C3C" w:rsidP="00214C3C">
      <w:pPr>
        <w:spacing w:after="0" w:line="240" w:lineRule="auto"/>
        <w:ind w:left="360"/>
        <w:rPr>
          <w:b/>
          <w:bCs/>
          <w:sz w:val="40"/>
          <w:szCs w:val="40"/>
        </w:rPr>
      </w:pPr>
      <w:r w:rsidRPr="00214C3C">
        <w:rPr>
          <w:b/>
          <w:bCs/>
          <w:sz w:val="40"/>
          <w:szCs w:val="40"/>
        </w:rPr>
        <w:t>Answer: We plan to use a secure payment processing system that is PCI compliant and will encrypt user data to ensure privacy and security. We will also have a privacy policy in place to outline our data handling practices.</w:t>
      </w:r>
    </w:p>
    <w:p w14:paraId="400AA33B" w14:textId="77777777" w:rsidR="00214C3C" w:rsidRPr="00214C3C" w:rsidRDefault="00214C3C" w:rsidP="00214C3C">
      <w:pPr>
        <w:spacing w:after="0" w:line="240" w:lineRule="auto"/>
        <w:rPr>
          <w:b/>
          <w:bCs/>
          <w:sz w:val="40"/>
          <w:szCs w:val="40"/>
        </w:rPr>
      </w:pPr>
    </w:p>
    <w:p w14:paraId="7324E62C" w14:textId="77777777" w:rsidR="00214C3C" w:rsidRPr="00214C3C" w:rsidRDefault="00214C3C" w:rsidP="00214C3C">
      <w:pPr>
        <w:spacing w:after="0" w:line="240" w:lineRule="auto"/>
        <w:rPr>
          <w:b/>
          <w:bCs/>
          <w:sz w:val="40"/>
          <w:szCs w:val="40"/>
        </w:rPr>
      </w:pPr>
      <w:r w:rsidRPr="00214C3C">
        <w:rPr>
          <w:b/>
          <w:bCs/>
          <w:sz w:val="40"/>
          <w:szCs w:val="40"/>
        </w:rPr>
        <w:t>(OPEN ENDED Questions )</w:t>
      </w:r>
    </w:p>
    <w:p w14:paraId="699F1AB8" w14:textId="77777777" w:rsidR="00214C3C" w:rsidRPr="00214C3C" w:rsidRDefault="00214C3C" w:rsidP="00214C3C">
      <w:pPr>
        <w:spacing w:after="0" w:line="240" w:lineRule="auto"/>
        <w:rPr>
          <w:b/>
          <w:bCs/>
          <w:sz w:val="40"/>
          <w:szCs w:val="40"/>
        </w:rPr>
      </w:pPr>
    </w:p>
    <w:p w14:paraId="17D1050D" w14:textId="77777777" w:rsidR="00214C3C" w:rsidRPr="00214C3C" w:rsidRDefault="00214C3C" w:rsidP="00214C3C">
      <w:pPr>
        <w:spacing w:after="0" w:line="240" w:lineRule="auto"/>
        <w:rPr>
          <w:b/>
          <w:bCs/>
          <w:sz w:val="40"/>
          <w:szCs w:val="40"/>
        </w:rPr>
      </w:pPr>
      <w:r w:rsidRPr="00214C3C">
        <w:rPr>
          <w:b/>
          <w:bCs/>
          <w:sz w:val="40"/>
          <w:szCs w:val="40"/>
        </w:rPr>
        <w:t>1.What inspired you to create a bike and scooter rental website, and what do you hope to achieve with this service?</w:t>
      </w:r>
    </w:p>
    <w:p w14:paraId="48BB6F08" w14:textId="77777777" w:rsidR="00214C3C" w:rsidRPr="00214C3C" w:rsidRDefault="00214C3C" w:rsidP="00214C3C">
      <w:pPr>
        <w:spacing w:after="0" w:line="240" w:lineRule="auto"/>
        <w:rPr>
          <w:b/>
          <w:bCs/>
          <w:sz w:val="40"/>
          <w:szCs w:val="40"/>
        </w:rPr>
      </w:pPr>
      <w:r w:rsidRPr="00214C3C">
        <w:rPr>
          <w:b/>
          <w:bCs/>
          <w:sz w:val="40"/>
          <w:szCs w:val="40"/>
        </w:rPr>
        <w:t>Answer: "As a cyclist and occasional scooter rider myself, I've often wished for a more convenient and affordable rental option in my city. With this website, I hope to provide a reliable, user-friendly platform that offers easy access to bikes and electric scooters for short-term rentals. Ultimately, I want to encourage more people to choose eco-friendly transportation options and reduce traffic congestion in urban areas."</w:t>
      </w:r>
    </w:p>
    <w:p w14:paraId="5679E4C1" w14:textId="77777777" w:rsidR="00214C3C" w:rsidRPr="00214C3C" w:rsidRDefault="00214C3C" w:rsidP="00214C3C">
      <w:pPr>
        <w:spacing w:after="0" w:line="240" w:lineRule="auto"/>
        <w:rPr>
          <w:b/>
          <w:bCs/>
          <w:sz w:val="40"/>
          <w:szCs w:val="40"/>
        </w:rPr>
      </w:pPr>
    </w:p>
    <w:p w14:paraId="1D49A2F2" w14:textId="77777777" w:rsidR="00214C3C" w:rsidRPr="00214C3C" w:rsidRDefault="00214C3C" w:rsidP="00214C3C">
      <w:pPr>
        <w:spacing w:after="0" w:line="240" w:lineRule="auto"/>
        <w:rPr>
          <w:b/>
          <w:bCs/>
          <w:sz w:val="40"/>
          <w:szCs w:val="40"/>
        </w:rPr>
      </w:pPr>
      <w:r w:rsidRPr="00214C3C">
        <w:rPr>
          <w:b/>
          <w:bCs/>
          <w:sz w:val="40"/>
          <w:szCs w:val="40"/>
        </w:rPr>
        <w:t>2.How do you plan to ensure a positive user experience for renters, and what features or functionalities will be available on the website?</w:t>
      </w:r>
    </w:p>
    <w:p w14:paraId="34D52932" w14:textId="34E175F8" w:rsidR="00214C3C" w:rsidRPr="00214C3C" w:rsidRDefault="00214C3C" w:rsidP="00214C3C">
      <w:pPr>
        <w:spacing w:after="0" w:line="240" w:lineRule="auto"/>
        <w:rPr>
          <w:b/>
          <w:bCs/>
          <w:sz w:val="40"/>
          <w:szCs w:val="40"/>
        </w:rPr>
      </w:pPr>
      <w:r w:rsidRPr="00214C3C">
        <w:rPr>
          <w:b/>
          <w:bCs/>
          <w:sz w:val="40"/>
          <w:szCs w:val="40"/>
        </w:rPr>
        <w:t>Answer: "Our main priority is to make renting a bike or scooter as easy and hassle-free as possible for users. To achieve this, we plan to offer features like advanced reservations, mobile app integration, and real-time inventory management. We'll also provide detailed information about each rental option, including bike or scooter specifications, pick-up and drop-off locations, and safety tips."</w:t>
      </w:r>
    </w:p>
    <w:p w14:paraId="709A2E9D" w14:textId="77777777" w:rsidR="00214C3C" w:rsidRPr="00214C3C" w:rsidRDefault="00214C3C" w:rsidP="00214C3C">
      <w:pPr>
        <w:spacing w:after="0" w:line="240" w:lineRule="auto"/>
        <w:rPr>
          <w:b/>
          <w:bCs/>
          <w:sz w:val="40"/>
          <w:szCs w:val="40"/>
        </w:rPr>
      </w:pPr>
    </w:p>
    <w:p w14:paraId="65FB39DD" w14:textId="77777777" w:rsidR="00214C3C" w:rsidRPr="00214C3C" w:rsidRDefault="00214C3C" w:rsidP="00214C3C">
      <w:pPr>
        <w:spacing w:after="0" w:line="240" w:lineRule="auto"/>
        <w:rPr>
          <w:b/>
          <w:bCs/>
          <w:sz w:val="40"/>
          <w:szCs w:val="40"/>
        </w:rPr>
      </w:pPr>
      <w:r w:rsidRPr="00214C3C">
        <w:rPr>
          <w:b/>
          <w:bCs/>
          <w:sz w:val="40"/>
          <w:szCs w:val="40"/>
        </w:rPr>
        <w:t>3.What challenges or obstacles do you anticipate facing with this service, and how do you plan to overcome them?</w:t>
      </w:r>
    </w:p>
    <w:p w14:paraId="71E7C4CC" w14:textId="77777777" w:rsidR="00214C3C" w:rsidRPr="00214C3C" w:rsidRDefault="00214C3C" w:rsidP="00214C3C">
      <w:pPr>
        <w:spacing w:after="0" w:line="240" w:lineRule="auto"/>
        <w:rPr>
          <w:b/>
          <w:bCs/>
          <w:sz w:val="40"/>
          <w:szCs w:val="40"/>
        </w:rPr>
      </w:pPr>
      <w:r w:rsidRPr="00214C3C">
        <w:rPr>
          <w:b/>
          <w:bCs/>
          <w:sz w:val="40"/>
          <w:szCs w:val="40"/>
        </w:rPr>
        <w:t>Answer: "One of our biggest challenges will be ensuring the safety and security of our users and their personal information. To address this, we'll be implementing strict security protocols for our website and payment processing system, as well as providing clear guidelines for safe riding and equipment handling. We also anticipate potential legal or regulatory issues, such as liability concerns or insurance requirements, and we'll work closely with legal experts to ensure compliance and minimize risk."</w:t>
      </w:r>
    </w:p>
    <w:p w14:paraId="6375CD6E" w14:textId="77777777" w:rsidR="00214C3C" w:rsidRPr="00214C3C" w:rsidRDefault="00214C3C" w:rsidP="00214C3C">
      <w:pPr>
        <w:spacing w:after="0" w:line="240" w:lineRule="auto"/>
        <w:rPr>
          <w:b/>
          <w:bCs/>
          <w:sz w:val="40"/>
          <w:szCs w:val="40"/>
        </w:rPr>
      </w:pPr>
    </w:p>
    <w:p w14:paraId="3956D099" w14:textId="77777777" w:rsidR="00214C3C" w:rsidRPr="00214C3C" w:rsidRDefault="00214C3C" w:rsidP="00214C3C">
      <w:pPr>
        <w:spacing w:after="0" w:line="240" w:lineRule="auto"/>
        <w:rPr>
          <w:b/>
          <w:bCs/>
          <w:sz w:val="40"/>
          <w:szCs w:val="40"/>
        </w:rPr>
      </w:pPr>
    </w:p>
    <w:p w14:paraId="528D5D0A" w14:textId="77777777" w:rsidR="00214C3C" w:rsidRPr="00214C3C" w:rsidRDefault="00214C3C" w:rsidP="00214C3C">
      <w:pPr>
        <w:spacing w:after="0" w:line="240" w:lineRule="auto"/>
        <w:rPr>
          <w:b/>
          <w:bCs/>
          <w:sz w:val="40"/>
          <w:szCs w:val="40"/>
        </w:rPr>
      </w:pPr>
    </w:p>
    <w:p w14:paraId="14373236" w14:textId="77777777" w:rsidR="00214C3C" w:rsidRPr="00214C3C" w:rsidRDefault="00214C3C" w:rsidP="00214C3C">
      <w:pPr>
        <w:spacing w:after="0" w:line="240" w:lineRule="auto"/>
        <w:rPr>
          <w:b/>
          <w:bCs/>
          <w:sz w:val="40"/>
          <w:szCs w:val="40"/>
        </w:rPr>
      </w:pPr>
    </w:p>
    <w:p w14:paraId="248DF279" w14:textId="77777777" w:rsidR="00214C3C" w:rsidRPr="00214C3C" w:rsidRDefault="00214C3C" w:rsidP="00214C3C">
      <w:pPr>
        <w:spacing w:after="0" w:line="240" w:lineRule="auto"/>
        <w:rPr>
          <w:b/>
          <w:bCs/>
          <w:sz w:val="40"/>
          <w:szCs w:val="40"/>
        </w:rPr>
      </w:pPr>
    </w:p>
    <w:p w14:paraId="749BCFEA" w14:textId="77777777" w:rsidR="00214C3C" w:rsidRPr="00214C3C" w:rsidRDefault="00214C3C" w:rsidP="00214C3C">
      <w:pPr>
        <w:spacing w:after="0" w:line="240" w:lineRule="auto"/>
        <w:rPr>
          <w:b/>
          <w:bCs/>
          <w:sz w:val="40"/>
          <w:szCs w:val="40"/>
        </w:rPr>
      </w:pPr>
    </w:p>
    <w:p w14:paraId="18843A8C" w14:textId="77777777" w:rsidR="00214C3C" w:rsidRPr="00214C3C" w:rsidRDefault="00214C3C" w:rsidP="00214C3C">
      <w:pPr>
        <w:spacing w:after="0" w:line="240" w:lineRule="auto"/>
        <w:rPr>
          <w:b/>
          <w:bCs/>
          <w:sz w:val="40"/>
          <w:szCs w:val="40"/>
        </w:rPr>
      </w:pPr>
    </w:p>
    <w:p w14:paraId="23C6CE20" w14:textId="77777777" w:rsidR="00214C3C" w:rsidRPr="00214C3C" w:rsidRDefault="00214C3C" w:rsidP="00214C3C">
      <w:pPr>
        <w:spacing w:after="0" w:line="240" w:lineRule="auto"/>
        <w:rPr>
          <w:b/>
          <w:bCs/>
          <w:sz w:val="40"/>
          <w:szCs w:val="40"/>
        </w:rPr>
      </w:pPr>
    </w:p>
    <w:p w14:paraId="1CDE5D1F" w14:textId="77777777" w:rsidR="00214C3C" w:rsidRPr="00214C3C" w:rsidRDefault="00214C3C" w:rsidP="00214C3C">
      <w:pPr>
        <w:spacing w:after="0" w:line="240" w:lineRule="auto"/>
        <w:rPr>
          <w:b/>
          <w:bCs/>
          <w:sz w:val="40"/>
          <w:szCs w:val="40"/>
        </w:rPr>
      </w:pPr>
    </w:p>
    <w:p w14:paraId="19A72A48" w14:textId="77777777" w:rsidR="00214C3C" w:rsidRPr="00214C3C" w:rsidRDefault="00214C3C" w:rsidP="00214C3C">
      <w:pPr>
        <w:spacing w:after="0" w:line="240" w:lineRule="auto"/>
        <w:rPr>
          <w:b/>
          <w:bCs/>
          <w:sz w:val="40"/>
          <w:szCs w:val="40"/>
        </w:rPr>
      </w:pPr>
      <w:r w:rsidRPr="00214C3C">
        <w:rPr>
          <w:b/>
          <w:bCs/>
          <w:sz w:val="40"/>
          <w:szCs w:val="40"/>
        </w:rPr>
        <w:t>(BIBOLAR Questions )</w:t>
      </w:r>
    </w:p>
    <w:p w14:paraId="3D0DD297" w14:textId="77777777" w:rsidR="00214C3C" w:rsidRPr="00214C3C" w:rsidRDefault="00214C3C" w:rsidP="00214C3C">
      <w:pPr>
        <w:spacing w:after="0" w:line="240" w:lineRule="auto"/>
        <w:rPr>
          <w:b/>
          <w:bCs/>
          <w:sz w:val="40"/>
          <w:szCs w:val="40"/>
        </w:rPr>
      </w:pPr>
      <w:r w:rsidRPr="00214C3C">
        <w:rPr>
          <w:b/>
          <w:bCs/>
          <w:sz w:val="40"/>
          <w:szCs w:val="40"/>
        </w:rPr>
        <w:t>1.Do you think users will be more likely to rent bikes or scooters if they can reserve them in advance, or only when they arrive at a pickup location?</w:t>
      </w:r>
    </w:p>
    <w:p w14:paraId="5654BACE" w14:textId="77777777" w:rsidR="00214C3C" w:rsidRPr="00214C3C" w:rsidRDefault="00214C3C" w:rsidP="00214C3C">
      <w:pPr>
        <w:spacing w:after="0" w:line="240" w:lineRule="auto"/>
        <w:rPr>
          <w:b/>
          <w:bCs/>
          <w:sz w:val="40"/>
          <w:szCs w:val="40"/>
        </w:rPr>
      </w:pPr>
      <w:r w:rsidRPr="00214C3C">
        <w:rPr>
          <w:b/>
          <w:bCs/>
          <w:sz w:val="40"/>
          <w:szCs w:val="40"/>
        </w:rPr>
        <w:t>Answer: Yes, some users may prefer reserving in advance, while others may prefer renting on the spot.</w:t>
      </w:r>
    </w:p>
    <w:p w14:paraId="0B8F4369" w14:textId="77777777" w:rsidR="00214C3C" w:rsidRPr="00214C3C" w:rsidRDefault="00214C3C" w:rsidP="00214C3C">
      <w:pPr>
        <w:spacing w:after="0" w:line="240" w:lineRule="auto"/>
        <w:rPr>
          <w:b/>
          <w:bCs/>
          <w:sz w:val="40"/>
          <w:szCs w:val="40"/>
        </w:rPr>
      </w:pPr>
    </w:p>
    <w:p w14:paraId="1219CD11" w14:textId="77777777" w:rsidR="00214C3C" w:rsidRPr="00214C3C" w:rsidRDefault="00214C3C" w:rsidP="00214C3C">
      <w:pPr>
        <w:spacing w:after="0" w:line="240" w:lineRule="auto"/>
        <w:rPr>
          <w:b/>
          <w:bCs/>
          <w:sz w:val="40"/>
          <w:szCs w:val="40"/>
        </w:rPr>
      </w:pPr>
    </w:p>
    <w:p w14:paraId="02DCC851" w14:textId="77777777" w:rsidR="00214C3C" w:rsidRPr="00214C3C" w:rsidRDefault="00214C3C" w:rsidP="00214C3C">
      <w:pPr>
        <w:spacing w:after="0" w:line="240" w:lineRule="auto"/>
        <w:rPr>
          <w:b/>
          <w:bCs/>
          <w:sz w:val="40"/>
          <w:szCs w:val="40"/>
        </w:rPr>
      </w:pPr>
    </w:p>
    <w:p w14:paraId="6AFD754F" w14:textId="77777777" w:rsidR="00214C3C" w:rsidRPr="00214C3C" w:rsidRDefault="00214C3C" w:rsidP="00214C3C">
      <w:pPr>
        <w:spacing w:after="0" w:line="240" w:lineRule="auto"/>
        <w:rPr>
          <w:b/>
          <w:bCs/>
          <w:sz w:val="40"/>
          <w:szCs w:val="40"/>
        </w:rPr>
      </w:pPr>
      <w:r w:rsidRPr="00214C3C">
        <w:rPr>
          <w:b/>
          <w:bCs/>
          <w:sz w:val="40"/>
          <w:szCs w:val="40"/>
        </w:rPr>
        <w:t>2.Would you prefer to limit the rental period for bikes and scooters to ensure availability for other users, or allow users to keep them for as long as they want for convenience?</w:t>
      </w:r>
    </w:p>
    <w:p w14:paraId="188A4626" w14:textId="77777777" w:rsidR="00214C3C" w:rsidRPr="00214C3C" w:rsidRDefault="00214C3C" w:rsidP="00214C3C">
      <w:pPr>
        <w:spacing w:after="0" w:line="240" w:lineRule="auto"/>
        <w:rPr>
          <w:b/>
          <w:bCs/>
          <w:sz w:val="40"/>
          <w:szCs w:val="40"/>
        </w:rPr>
      </w:pPr>
      <w:r w:rsidRPr="00214C3C">
        <w:rPr>
          <w:b/>
          <w:bCs/>
          <w:sz w:val="40"/>
          <w:szCs w:val="40"/>
        </w:rPr>
        <w:t>Answer: It depends. Yes, limiting rental period may ensure availability, but allowing longer rentals can provide more convenience.</w:t>
      </w:r>
    </w:p>
    <w:p w14:paraId="185DC528" w14:textId="77777777" w:rsidR="00214C3C" w:rsidRPr="00214C3C" w:rsidRDefault="00214C3C" w:rsidP="00214C3C">
      <w:pPr>
        <w:spacing w:after="0" w:line="240" w:lineRule="auto"/>
        <w:rPr>
          <w:b/>
          <w:bCs/>
          <w:sz w:val="40"/>
          <w:szCs w:val="40"/>
        </w:rPr>
      </w:pPr>
    </w:p>
    <w:p w14:paraId="606142EE" w14:textId="77777777" w:rsidR="00214C3C" w:rsidRPr="00214C3C" w:rsidRDefault="00214C3C" w:rsidP="00214C3C">
      <w:pPr>
        <w:spacing w:after="0" w:line="240" w:lineRule="auto"/>
        <w:rPr>
          <w:b/>
          <w:bCs/>
          <w:sz w:val="40"/>
          <w:szCs w:val="40"/>
        </w:rPr>
      </w:pPr>
      <w:r w:rsidRPr="00214C3C">
        <w:rPr>
          <w:b/>
          <w:bCs/>
          <w:sz w:val="40"/>
          <w:szCs w:val="40"/>
        </w:rPr>
        <w:t>3.Do you think users will feel more comfortable providing payment information through the website, or prefer to pay at the pickup location for added security?</w:t>
      </w:r>
    </w:p>
    <w:p w14:paraId="0E519588" w14:textId="77777777" w:rsidR="00214C3C" w:rsidRPr="00214C3C" w:rsidRDefault="00214C3C" w:rsidP="00214C3C">
      <w:pPr>
        <w:spacing w:after="0" w:line="240" w:lineRule="auto"/>
        <w:rPr>
          <w:b/>
          <w:bCs/>
          <w:sz w:val="40"/>
          <w:szCs w:val="40"/>
        </w:rPr>
      </w:pPr>
      <w:r w:rsidRPr="00214C3C">
        <w:rPr>
          <w:b/>
          <w:bCs/>
          <w:sz w:val="40"/>
          <w:szCs w:val="40"/>
        </w:rPr>
        <w:t>Answer: It depends. Yes, some users may feel comfortable providing payment info through the website, while others may prefer paying at pickup location for added security.</w:t>
      </w:r>
    </w:p>
    <w:p w14:paraId="50DAAD97" w14:textId="77777777" w:rsidR="00214C3C" w:rsidRPr="00214C3C" w:rsidRDefault="00214C3C" w:rsidP="00214C3C">
      <w:pPr>
        <w:spacing w:after="0" w:line="240" w:lineRule="auto"/>
        <w:rPr>
          <w:b/>
          <w:bCs/>
          <w:sz w:val="40"/>
          <w:szCs w:val="40"/>
        </w:rPr>
      </w:pPr>
    </w:p>
    <w:p w14:paraId="70425E2F" w14:textId="77777777" w:rsidR="00214C3C" w:rsidRPr="00214C3C" w:rsidRDefault="00214C3C" w:rsidP="00214C3C">
      <w:pPr>
        <w:spacing w:after="0" w:line="240" w:lineRule="auto"/>
        <w:rPr>
          <w:b/>
          <w:bCs/>
          <w:sz w:val="40"/>
          <w:szCs w:val="40"/>
        </w:rPr>
      </w:pPr>
      <w:r w:rsidRPr="00214C3C">
        <w:rPr>
          <w:b/>
          <w:bCs/>
          <w:sz w:val="40"/>
          <w:szCs w:val="40"/>
        </w:rPr>
        <w:t>4.Is it more important to you to prioritize user convenience with anonymous rentals, or user accountability with required account creation?</w:t>
      </w:r>
    </w:p>
    <w:p w14:paraId="3D24133B" w14:textId="77777777" w:rsidR="00214C3C" w:rsidRPr="00214C3C" w:rsidRDefault="00214C3C" w:rsidP="00214C3C">
      <w:pPr>
        <w:spacing w:after="0" w:line="240" w:lineRule="auto"/>
        <w:rPr>
          <w:b/>
          <w:bCs/>
          <w:sz w:val="40"/>
          <w:szCs w:val="40"/>
        </w:rPr>
      </w:pPr>
      <w:r w:rsidRPr="00214C3C">
        <w:rPr>
          <w:b/>
          <w:bCs/>
          <w:sz w:val="40"/>
          <w:szCs w:val="40"/>
        </w:rPr>
        <w:t>Answer: It depends on the business's priorities. Yes, anonymous rentals can prioritize user convenience, while requiring account creation can prioritize user accountability.</w:t>
      </w:r>
    </w:p>
    <w:p w14:paraId="71E9DC75" w14:textId="77777777" w:rsidR="00214C3C" w:rsidRPr="00214C3C" w:rsidRDefault="00214C3C" w:rsidP="00214C3C">
      <w:pPr>
        <w:spacing w:after="0" w:line="240" w:lineRule="auto"/>
        <w:rPr>
          <w:b/>
          <w:bCs/>
          <w:sz w:val="40"/>
          <w:szCs w:val="40"/>
        </w:rPr>
      </w:pPr>
    </w:p>
    <w:p w14:paraId="33BB602D" w14:textId="77777777" w:rsidR="00214C3C" w:rsidRPr="00214C3C" w:rsidRDefault="00214C3C" w:rsidP="00214C3C">
      <w:pPr>
        <w:spacing w:after="0" w:line="240" w:lineRule="auto"/>
        <w:rPr>
          <w:b/>
          <w:bCs/>
          <w:sz w:val="40"/>
          <w:szCs w:val="40"/>
        </w:rPr>
      </w:pPr>
      <w:r w:rsidRPr="00214C3C">
        <w:rPr>
          <w:b/>
          <w:bCs/>
          <w:sz w:val="40"/>
          <w:szCs w:val="40"/>
        </w:rPr>
        <w:t>5.Would users prefer a mobile app for the service for greater accessibility, or a mobile-optimized website for ease of use on different devices?</w:t>
      </w:r>
    </w:p>
    <w:p w14:paraId="366578F0" w14:textId="77777777" w:rsidR="00214C3C" w:rsidRPr="00214C3C" w:rsidRDefault="00214C3C" w:rsidP="00214C3C">
      <w:pPr>
        <w:spacing w:after="0" w:line="240" w:lineRule="auto"/>
        <w:rPr>
          <w:b/>
          <w:bCs/>
          <w:sz w:val="40"/>
          <w:szCs w:val="40"/>
        </w:rPr>
      </w:pPr>
      <w:r w:rsidRPr="00214C3C">
        <w:rPr>
          <w:b/>
          <w:bCs/>
          <w:sz w:val="40"/>
          <w:szCs w:val="40"/>
        </w:rPr>
        <w:t>Answer: It depends on the user's preference. Yes, some users may prefer a mobile app for accessibility, while others may prefer a mobile-optimized website for ease of use on different devices.</w:t>
      </w:r>
    </w:p>
    <w:p w14:paraId="6DDD59D0" w14:textId="77777777" w:rsidR="00214C3C" w:rsidRPr="00214C3C" w:rsidRDefault="00214C3C" w:rsidP="00214C3C">
      <w:pPr>
        <w:spacing w:after="0" w:line="240" w:lineRule="auto"/>
        <w:rPr>
          <w:b/>
          <w:bCs/>
          <w:sz w:val="40"/>
          <w:szCs w:val="40"/>
        </w:rPr>
      </w:pPr>
    </w:p>
    <w:p w14:paraId="2904E3C7" w14:textId="48777C3E" w:rsidR="006D2921" w:rsidRDefault="006D2921">
      <w:pPr>
        <w:rPr>
          <w:b/>
          <w:bCs/>
          <w:sz w:val="40"/>
          <w:szCs w:val="40"/>
        </w:rPr>
      </w:pPr>
    </w:p>
    <w:p w14:paraId="2AE62580" w14:textId="5A396435" w:rsidR="00214C3C" w:rsidRDefault="00214C3C">
      <w:pPr>
        <w:rPr>
          <w:b/>
          <w:bCs/>
          <w:sz w:val="40"/>
          <w:szCs w:val="40"/>
        </w:rPr>
      </w:pPr>
    </w:p>
    <w:p w14:paraId="66C634BF" w14:textId="77777777" w:rsidR="00214C3C" w:rsidRDefault="00214C3C">
      <w:pPr>
        <w:rPr>
          <w:b/>
          <w:bCs/>
          <w:sz w:val="40"/>
          <w:szCs w:val="40"/>
        </w:rPr>
      </w:pPr>
    </w:p>
    <w:p w14:paraId="15E4D239" w14:textId="77777777" w:rsidR="006D2921" w:rsidRDefault="00000000">
      <w:pPr>
        <w:jc w:val="center"/>
        <w:rPr>
          <w:b/>
          <w:bCs/>
          <w:sz w:val="40"/>
          <w:szCs w:val="40"/>
        </w:rPr>
      </w:pPr>
      <w:r>
        <w:rPr>
          <w:b/>
          <w:bCs/>
          <w:sz w:val="40"/>
          <w:szCs w:val="40"/>
        </w:rPr>
        <w:t>Interview Report</w:t>
      </w:r>
    </w:p>
    <w:p w14:paraId="06618B7C" w14:textId="77777777" w:rsidR="006D2921" w:rsidRDefault="00000000">
      <w:pPr>
        <w:rPr>
          <w:b/>
          <w:bCs/>
          <w:sz w:val="40"/>
          <w:szCs w:val="40"/>
        </w:rPr>
      </w:pPr>
      <w:r>
        <w:rPr>
          <w:b/>
          <w:bCs/>
          <w:sz w:val="40"/>
          <w:szCs w:val="40"/>
        </w:rPr>
        <w:br w:type="page"/>
      </w:r>
    </w:p>
    <w:p w14:paraId="6730BF0E" w14:textId="77777777" w:rsidR="006D2921" w:rsidRDefault="00000000">
      <w:pPr>
        <w:jc w:val="center"/>
        <w:rPr>
          <w:b/>
          <w:bCs/>
          <w:sz w:val="40"/>
          <w:szCs w:val="40"/>
        </w:rPr>
      </w:pPr>
      <w:r>
        <w:rPr>
          <w:b/>
          <w:bCs/>
          <w:sz w:val="40"/>
          <w:szCs w:val="40"/>
        </w:rPr>
        <w:t>Questionnaire</w:t>
      </w:r>
    </w:p>
    <w:p w14:paraId="541E5FF7" w14:textId="77777777" w:rsidR="006D2921" w:rsidRDefault="00000000">
      <w:pPr>
        <w:rPr>
          <w:b/>
          <w:bCs/>
          <w:sz w:val="40"/>
          <w:szCs w:val="40"/>
        </w:rPr>
      </w:pPr>
      <w:r>
        <w:rPr>
          <w:b/>
          <w:bCs/>
          <w:sz w:val="40"/>
          <w:szCs w:val="40"/>
        </w:rPr>
        <w:br w:type="page"/>
      </w:r>
    </w:p>
    <w:p w14:paraId="2C546571" w14:textId="77777777" w:rsidR="006D2921" w:rsidRDefault="00000000">
      <w:pPr>
        <w:jc w:val="center"/>
        <w:rPr>
          <w:rFonts w:asciiTheme="majorBidi" w:hAnsiTheme="majorBidi" w:cstheme="majorBidi"/>
          <w:b/>
          <w:bCs/>
          <w:sz w:val="36"/>
          <w:szCs w:val="36"/>
        </w:rPr>
      </w:pPr>
      <w:r>
        <w:rPr>
          <w:rFonts w:asciiTheme="majorBidi" w:hAnsiTheme="majorBidi" w:cstheme="majorBidi"/>
          <w:b/>
          <w:bCs/>
          <w:sz w:val="36"/>
          <w:szCs w:val="36"/>
        </w:rPr>
        <w:t>Context Diagram – Data Flow Diagram</w:t>
      </w:r>
    </w:p>
    <w:p w14:paraId="3CC46A4E" w14:textId="77777777" w:rsidR="006D2921" w:rsidRDefault="006D2921">
      <w:pPr>
        <w:jc w:val="center"/>
        <w:rPr>
          <w:rFonts w:asciiTheme="majorBidi" w:hAnsiTheme="majorBidi" w:cstheme="majorBidi"/>
          <w:b/>
          <w:bCs/>
          <w:sz w:val="36"/>
          <w:szCs w:val="36"/>
        </w:rPr>
      </w:pPr>
    </w:p>
    <w:p w14:paraId="562F0C66" w14:textId="77777777" w:rsidR="006D2921" w:rsidRDefault="006D2921">
      <w:pPr>
        <w:jc w:val="center"/>
        <w:rPr>
          <w:rFonts w:asciiTheme="majorBidi" w:hAnsiTheme="majorBidi" w:cstheme="majorBidi"/>
          <w:b/>
          <w:bCs/>
          <w:sz w:val="36"/>
          <w:szCs w:val="36"/>
        </w:rPr>
      </w:pPr>
    </w:p>
    <w:p w14:paraId="65FB8BA1" w14:textId="77777777" w:rsidR="006D2921" w:rsidRDefault="006D2921">
      <w:pPr>
        <w:jc w:val="center"/>
        <w:rPr>
          <w:rFonts w:asciiTheme="majorBidi" w:hAnsiTheme="majorBidi" w:cstheme="majorBidi"/>
          <w:b/>
          <w:bCs/>
          <w:sz w:val="36"/>
          <w:szCs w:val="36"/>
        </w:rPr>
      </w:pPr>
    </w:p>
    <w:p w14:paraId="7E2892E0" w14:textId="77777777" w:rsidR="006D2921" w:rsidRDefault="006D2921">
      <w:pPr>
        <w:jc w:val="center"/>
        <w:rPr>
          <w:rFonts w:asciiTheme="majorBidi" w:hAnsiTheme="majorBidi" w:cstheme="majorBidi"/>
          <w:b/>
          <w:bCs/>
          <w:sz w:val="36"/>
          <w:szCs w:val="36"/>
        </w:rPr>
      </w:pPr>
    </w:p>
    <w:p w14:paraId="75979116" w14:textId="77777777" w:rsidR="006D2921" w:rsidRDefault="006D2921">
      <w:pPr>
        <w:jc w:val="center"/>
        <w:rPr>
          <w:rFonts w:asciiTheme="majorBidi" w:hAnsiTheme="majorBidi" w:cstheme="majorBidi"/>
          <w:b/>
          <w:bCs/>
          <w:sz w:val="36"/>
          <w:szCs w:val="36"/>
        </w:rPr>
      </w:pPr>
    </w:p>
    <w:p w14:paraId="52A5E09E" w14:textId="77777777" w:rsidR="006D2921" w:rsidRDefault="006D2921">
      <w:pPr>
        <w:jc w:val="center"/>
        <w:rPr>
          <w:rFonts w:asciiTheme="majorBidi" w:hAnsiTheme="majorBidi" w:cstheme="majorBidi"/>
          <w:b/>
          <w:bCs/>
          <w:sz w:val="36"/>
          <w:szCs w:val="36"/>
        </w:rPr>
      </w:pPr>
    </w:p>
    <w:p w14:paraId="40A6EF54" w14:textId="77777777" w:rsidR="006D2921" w:rsidRDefault="006D2921">
      <w:pPr>
        <w:jc w:val="center"/>
        <w:rPr>
          <w:rFonts w:asciiTheme="majorBidi" w:hAnsiTheme="majorBidi" w:cstheme="majorBidi"/>
          <w:b/>
          <w:bCs/>
          <w:sz w:val="36"/>
          <w:szCs w:val="36"/>
        </w:rPr>
      </w:pPr>
    </w:p>
    <w:p w14:paraId="5F3852DD" w14:textId="77777777" w:rsidR="006D2921" w:rsidRDefault="006D2921">
      <w:pPr>
        <w:jc w:val="center"/>
        <w:rPr>
          <w:rFonts w:asciiTheme="majorBidi" w:hAnsiTheme="majorBidi" w:cstheme="majorBidi"/>
          <w:b/>
          <w:bCs/>
          <w:sz w:val="36"/>
          <w:szCs w:val="36"/>
        </w:rPr>
      </w:pPr>
    </w:p>
    <w:p w14:paraId="0ECFD0F7" w14:textId="77777777" w:rsidR="006D2921" w:rsidRDefault="006D2921">
      <w:pPr>
        <w:jc w:val="center"/>
        <w:rPr>
          <w:rFonts w:asciiTheme="majorBidi" w:hAnsiTheme="majorBidi" w:cstheme="majorBidi"/>
          <w:b/>
          <w:bCs/>
          <w:sz w:val="36"/>
          <w:szCs w:val="36"/>
        </w:rPr>
      </w:pPr>
    </w:p>
    <w:p w14:paraId="55903DB0" w14:textId="77777777" w:rsidR="006D2921" w:rsidRDefault="006D2921">
      <w:pPr>
        <w:jc w:val="center"/>
        <w:rPr>
          <w:rFonts w:asciiTheme="majorBidi" w:hAnsiTheme="majorBidi" w:cstheme="majorBidi"/>
          <w:b/>
          <w:bCs/>
          <w:sz w:val="36"/>
          <w:szCs w:val="36"/>
        </w:rPr>
      </w:pPr>
    </w:p>
    <w:p w14:paraId="199B7E5A" w14:textId="77777777" w:rsidR="006D2921" w:rsidRDefault="006D2921">
      <w:pPr>
        <w:jc w:val="center"/>
        <w:rPr>
          <w:rFonts w:asciiTheme="majorBidi" w:hAnsiTheme="majorBidi" w:cstheme="majorBidi"/>
          <w:b/>
          <w:bCs/>
          <w:sz w:val="36"/>
          <w:szCs w:val="36"/>
        </w:rPr>
      </w:pPr>
    </w:p>
    <w:p w14:paraId="7D4B0E5F" w14:textId="77777777" w:rsidR="006D2921" w:rsidRDefault="006D2921">
      <w:pPr>
        <w:jc w:val="center"/>
        <w:rPr>
          <w:rFonts w:asciiTheme="majorBidi" w:hAnsiTheme="majorBidi" w:cstheme="majorBidi"/>
          <w:b/>
          <w:bCs/>
          <w:sz w:val="36"/>
          <w:szCs w:val="36"/>
        </w:rPr>
      </w:pPr>
    </w:p>
    <w:p w14:paraId="43733DE2" w14:textId="77777777" w:rsidR="006D2921" w:rsidRDefault="006D2921">
      <w:pPr>
        <w:jc w:val="center"/>
        <w:rPr>
          <w:rFonts w:asciiTheme="majorBidi" w:hAnsiTheme="majorBidi" w:cstheme="majorBidi"/>
          <w:b/>
          <w:bCs/>
          <w:sz w:val="36"/>
          <w:szCs w:val="36"/>
        </w:rPr>
      </w:pPr>
    </w:p>
    <w:p w14:paraId="3719EC2E" w14:textId="77777777" w:rsidR="006D2921" w:rsidRDefault="006D2921">
      <w:pPr>
        <w:jc w:val="center"/>
        <w:rPr>
          <w:rFonts w:asciiTheme="majorBidi" w:hAnsiTheme="majorBidi" w:cstheme="majorBidi"/>
          <w:b/>
          <w:bCs/>
          <w:sz w:val="36"/>
          <w:szCs w:val="36"/>
        </w:rPr>
      </w:pPr>
    </w:p>
    <w:p w14:paraId="78867BD2" w14:textId="77777777" w:rsidR="006D2921" w:rsidRDefault="006D2921">
      <w:pPr>
        <w:jc w:val="center"/>
        <w:rPr>
          <w:rFonts w:asciiTheme="majorBidi" w:hAnsiTheme="majorBidi" w:cstheme="majorBidi"/>
          <w:b/>
          <w:bCs/>
          <w:sz w:val="36"/>
          <w:szCs w:val="36"/>
        </w:rPr>
      </w:pPr>
    </w:p>
    <w:p w14:paraId="5A4922B2" w14:textId="77777777" w:rsidR="006D2921" w:rsidRDefault="006D2921">
      <w:pPr>
        <w:jc w:val="center"/>
        <w:rPr>
          <w:rFonts w:asciiTheme="majorBidi" w:hAnsiTheme="majorBidi" w:cstheme="majorBidi"/>
          <w:b/>
          <w:bCs/>
          <w:sz w:val="36"/>
          <w:szCs w:val="36"/>
        </w:rPr>
      </w:pPr>
    </w:p>
    <w:p w14:paraId="42C4E6CC" w14:textId="77777777" w:rsidR="006D2921" w:rsidRDefault="006D2921">
      <w:pPr>
        <w:jc w:val="center"/>
        <w:rPr>
          <w:rFonts w:asciiTheme="majorBidi" w:hAnsiTheme="majorBidi" w:cstheme="majorBidi"/>
          <w:b/>
          <w:bCs/>
          <w:sz w:val="36"/>
          <w:szCs w:val="36"/>
        </w:rPr>
      </w:pPr>
    </w:p>
    <w:p w14:paraId="16D6FBAD" w14:textId="77777777" w:rsidR="006D2921" w:rsidRDefault="006D2921">
      <w:pPr>
        <w:jc w:val="center"/>
        <w:rPr>
          <w:rFonts w:asciiTheme="majorBidi" w:hAnsiTheme="majorBidi" w:cstheme="majorBidi"/>
          <w:b/>
          <w:bCs/>
          <w:sz w:val="36"/>
          <w:szCs w:val="36"/>
        </w:rPr>
      </w:pPr>
    </w:p>
    <w:p w14:paraId="5081CDF9" w14:textId="77777777" w:rsidR="006D2921" w:rsidRDefault="00000000">
      <w:pPr>
        <w:jc w:val="center"/>
        <w:rPr>
          <w:rFonts w:asciiTheme="majorBidi" w:hAnsiTheme="majorBidi" w:cstheme="majorBidi"/>
          <w:b/>
          <w:bCs/>
          <w:sz w:val="36"/>
          <w:szCs w:val="36"/>
        </w:rPr>
      </w:pPr>
      <w:r>
        <w:rPr>
          <w:rFonts w:asciiTheme="majorBidi" w:hAnsiTheme="majorBidi" w:cstheme="majorBidi"/>
          <w:b/>
          <w:bCs/>
          <w:sz w:val="36"/>
          <w:szCs w:val="36"/>
        </w:rPr>
        <w:t xml:space="preserve"> Diagram 0 – Data Flow Diagram</w:t>
      </w:r>
    </w:p>
    <w:p w14:paraId="1EC7B728" w14:textId="77777777" w:rsidR="006D2921" w:rsidRDefault="006D2921">
      <w:pPr>
        <w:jc w:val="center"/>
        <w:rPr>
          <w:rFonts w:asciiTheme="majorBidi" w:hAnsiTheme="majorBidi" w:cstheme="majorBidi"/>
          <w:b/>
          <w:bCs/>
          <w:sz w:val="36"/>
          <w:szCs w:val="36"/>
        </w:rPr>
      </w:pPr>
    </w:p>
    <w:p w14:paraId="6ECA2A02" w14:textId="77777777" w:rsidR="006D2921" w:rsidRDefault="006D2921">
      <w:pPr>
        <w:jc w:val="center"/>
        <w:rPr>
          <w:rFonts w:asciiTheme="majorBidi" w:hAnsiTheme="majorBidi" w:cstheme="majorBidi"/>
          <w:b/>
          <w:bCs/>
          <w:sz w:val="36"/>
          <w:szCs w:val="36"/>
        </w:rPr>
      </w:pPr>
    </w:p>
    <w:p w14:paraId="5CBA7C92" w14:textId="77777777" w:rsidR="006D2921" w:rsidRDefault="006D2921">
      <w:pPr>
        <w:jc w:val="center"/>
        <w:rPr>
          <w:rFonts w:asciiTheme="majorBidi" w:hAnsiTheme="majorBidi" w:cstheme="majorBidi"/>
          <w:b/>
          <w:bCs/>
          <w:sz w:val="36"/>
          <w:szCs w:val="36"/>
        </w:rPr>
      </w:pPr>
    </w:p>
    <w:p w14:paraId="7949D1F7" w14:textId="77777777" w:rsidR="006D2921" w:rsidRDefault="006D2921">
      <w:pPr>
        <w:jc w:val="center"/>
        <w:rPr>
          <w:rFonts w:asciiTheme="majorBidi" w:hAnsiTheme="majorBidi" w:cstheme="majorBidi"/>
          <w:b/>
          <w:bCs/>
          <w:sz w:val="36"/>
          <w:szCs w:val="36"/>
        </w:rPr>
      </w:pPr>
    </w:p>
    <w:p w14:paraId="2008E446" w14:textId="77777777" w:rsidR="006D2921" w:rsidRDefault="006D2921">
      <w:pPr>
        <w:jc w:val="center"/>
        <w:rPr>
          <w:rFonts w:asciiTheme="majorBidi" w:hAnsiTheme="majorBidi" w:cstheme="majorBidi"/>
          <w:b/>
          <w:bCs/>
          <w:sz w:val="36"/>
          <w:szCs w:val="36"/>
        </w:rPr>
      </w:pPr>
    </w:p>
    <w:p w14:paraId="102A0881" w14:textId="77777777" w:rsidR="006D2921" w:rsidRDefault="006D2921">
      <w:pPr>
        <w:jc w:val="center"/>
        <w:rPr>
          <w:rFonts w:asciiTheme="majorBidi" w:hAnsiTheme="majorBidi" w:cstheme="majorBidi"/>
          <w:b/>
          <w:bCs/>
          <w:sz w:val="36"/>
          <w:szCs w:val="36"/>
        </w:rPr>
      </w:pPr>
    </w:p>
    <w:p w14:paraId="379503BF" w14:textId="77777777" w:rsidR="006D2921" w:rsidRDefault="006D2921">
      <w:pPr>
        <w:jc w:val="center"/>
        <w:rPr>
          <w:rFonts w:asciiTheme="majorBidi" w:hAnsiTheme="majorBidi" w:cstheme="majorBidi"/>
          <w:b/>
          <w:bCs/>
          <w:sz w:val="36"/>
          <w:szCs w:val="36"/>
        </w:rPr>
      </w:pPr>
    </w:p>
    <w:p w14:paraId="6ABD89C8" w14:textId="77777777" w:rsidR="006D2921" w:rsidRDefault="006D2921">
      <w:pPr>
        <w:jc w:val="center"/>
        <w:rPr>
          <w:rFonts w:asciiTheme="majorBidi" w:hAnsiTheme="majorBidi" w:cstheme="majorBidi"/>
          <w:b/>
          <w:bCs/>
          <w:sz w:val="36"/>
          <w:szCs w:val="36"/>
        </w:rPr>
      </w:pPr>
    </w:p>
    <w:p w14:paraId="045B9DDE" w14:textId="77777777" w:rsidR="006D2921" w:rsidRDefault="006D2921">
      <w:pPr>
        <w:jc w:val="center"/>
        <w:rPr>
          <w:rFonts w:asciiTheme="majorBidi" w:hAnsiTheme="majorBidi" w:cstheme="majorBidi"/>
          <w:b/>
          <w:bCs/>
          <w:sz w:val="36"/>
          <w:szCs w:val="36"/>
        </w:rPr>
      </w:pPr>
    </w:p>
    <w:p w14:paraId="49C409D1" w14:textId="77777777" w:rsidR="006D2921" w:rsidRDefault="006D2921">
      <w:pPr>
        <w:jc w:val="center"/>
        <w:rPr>
          <w:rFonts w:asciiTheme="majorBidi" w:hAnsiTheme="majorBidi" w:cstheme="majorBidi"/>
          <w:b/>
          <w:bCs/>
          <w:sz w:val="36"/>
          <w:szCs w:val="36"/>
        </w:rPr>
      </w:pPr>
    </w:p>
    <w:p w14:paraId="00B96B4D" w14:textId="77777777" w:rsidR="006D2921" w:rsidRDefault="006D2921">
      <w:pPr>
        <w:jc w:val="center"/>
        <w:rPr>
          <w:rFonts w:asciiTheme="majorBidi" w:hAnsiTheme="majorBidi" w:cstheme="majorBidi"/>
          <w:b/>
          <w:bCs/>
          <w:sz w:val="36"/>
          <w:szCs w:val="36"/>
        </w:rPr>
      </w:pPr>
    </w:p>
    <w:p w14:paraId="64560A50" w14:textId="77777777" w:rsidR="006D2921" w:rsidRDefault="006D2921">
      <w:pPr>
        <w:jc w:val="center"/>
        <w:rPr>
          <w:rFonts w:asciiTheme="majorBidi" w:hAnsiTheme="majorBidi" w:cstheme="majorBidi"/>
          <w:b/>
          <w:bCs/>
          <w:sz w:val="36"/>
          <w:szCs w:val="36"/>
        </w:rPr>
      </w:pPr>
    </w:p>
    <w:p w14:paraId="53D698BF" w14:textId="77777777" w:rsidR="006D2921" w:rsidRDefault="006D2921">
      <w:pPr>
        <w:jc w:val="center"/>
        <w:rPr>
          <w:rFonts w:asciiTheme="majorBidi" w:hAnsiTheme="majorBidi" w:cstheme="majorBidi"/>
          <w:b/>
          <w:bCs/>
          <w:sz w:val="36"/>
          <w:szCs w:val="36"/>
        </w:rPr>
      </w:pPr>
    </w:p>
    <w:p w14:paraId="6AAEBC17" w14:textId="77777777" w:rsidR="006D2921" w:rsidRDefault="006D2921">
      <w:pPr>
        <w:jc w:val="center"/>
        <w:rPr>
          <w:rFonts w:asciiTheme="majorBidi" w:hAnsiTheme="majorBidi" w:cstheme="majorBidi"/>
          <w:b/>
          <w:bCs/>
          <w:sz w:val="36"/>
          <w:szCs w:val="36"/>
        </w:rPr>
      </w:pPr>
    </w:p>
    <w:p w14:paraId="4C729CFD" w14:textId="77777777" w:rsidR="006D2921" w:rsidRDefault="006D2921">
      <w:pPr>
        <w:jc w:val="center"/>
        <w:rPr>
          <w:rFonts w:asciiTheme="majorBidi" w:hAnsiTheme="majorBidi" w:cstheme="majorBidi"/>
          <w:b/>
          <w:bCs/>
          <w:sz w:val="36"/>
          <w:szCs w:val="36"/>
        </w:rPr>
      </w:pPr>
    </w:p>
    <w:p w14:paraId="63FD7F8F" w14:textId="77777777" w:rsidR="006D2921" w:rsidRDefault="006D2921">
      <w:pPr>
        <w:jc w:val="center"/>
        <w:rPr>
          <w:rFonts w:asciiTheme="majorBidi" w:hAnsiTheme="majorBidi" w:cstheme="majorBidi"/>
          <w:b/>
          <w:bCs/>
          <w:sz w:val="36"/>
          <w:szCs w:val="36"/>
        </w:rPr>
      </w:pPr>
    </w:p>
    <w:p w14:paraId="0F136F23" w14:textId="77777777" w:rsidR="006D2921" w:rsidRDefault="006D2921">
      <w:pPr>
        <w:jc w:val="center"/>
        <w:rPr>
          <w:rFonts w:asciiTheme="majorBidi" w:hAnsiTheme="majorBidi" w:cstheme="majorBidi"/>
          <w:b/>
          <w:bCs/>
          <w:sz w:val="36"/>
          <w:szCs w:val="36"/>
        </w:rPr>
      </w:pPr>
    </w:p>
    <w:p w14:paraId="779B518D" w14:textId="77777777" w:rsidR="006D2921" w:rsidRDefault="006D2921">
      <w:pPr>
        <w:jc w:val="center"/>
        <w:rPr>
          <w:rFonts w:asciiTheme="majorBidi" w:hAnsiTheme="majorBidi" w:cstheme="majorBidi"/>
          <w:b/>
          <w:bCs/>
          <w:sz w:val="36"/>
          <w:szCs w:val="36"/>
        </w:rPr>
      </w:pPr>
    </w:p>
    <w:p w14:paraId="1C948523" w14:textId="77777777" w:rsidR="006D2921" w:rsidRDefault="00000000">
      <w:pPr>
        <w:jc w:val="center"/>
        <w:rPr>
          <w:rFonts w:asciiTheme="majorBidi" w:hAnsiTheme="majorBidi" w:cstheme="majorBidi"/>
          <w:b/>
          <w:bCs/>
          <w:sz w:val="36"/>
          <w:szCs w:val="36"/>
        </w:rPr>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heme="majorBidi" w:hAnsiTheme="majorBidi" w:cstheme="majorBidi"/>
          <w:b/>
          <w:bCs/>
          <w:sz w:val="36"/>
          <w:szCs w:val="36"/>
        </w:rPr>
        <w:t>Child Diagram – Data Flow Diagram</w:t>
      </w:r>
    </w:p>
    <w:p w14:paraId="08C44D62" w14:textId="77777777" w:rsidR="006D2921" w:rsidRDefault="00000000">
      <w:pPr>
        <w:jc w:val="both"/>
        <w:rPr>
          <w:rFonts w:asciiTheme="majorBidi" w:hAnsiTheme="majorBidi" w:cstheme="majorBidi"/>
          <w:b/>
          <w:bCs/>
          <w:sz w:val="36"/>
          <w:szCs w:val="36"/>
        </w:rPr>
      </w:pPr>
      <w:r>
        <w:rPr>
          <w:rFonts w:asciiTheme="majorBidi" w:hAnsiTheme="majorBidi" w:cstheme="majorBidi"/>
          <w:b/>
          <w:bCs/>
          <w:sz w:val="36"/>
          <w:szCs w:val="36"/>
        </w:rPr>
        <w:t>Process Specification (at least two processes)</w:t>
      </w:r>
    </w:p>
    <w:tbl>
      <w:tblPr>
        <w:tblW w:w="5000" w:type="pct"/>
        <w:tblCellMar>
          <w:left w:w="0" w:type="dxa"/>
          <w:right w:w="0" w:type="dxa"/>
        </w:tblCellMar>
        <w:tblLook w:val="04A0" w:firstRow="1" w:lastRow="0" w:firstColumn="1" w:lastColumn="0" w:noHBand="0" w:noVBand="1"/>
      </w:tblPr>
      <w:tblGrid>
        <w:gridCol w:w="9340"/>
      </w:tblGrid>
      <w:tr w:rsidR="006D2921" w14:paraId="1D4E1A89" w14:textId="77777777">
        <w:trPr>
          <w:trHeight w:val="584"/>
        </w:trPr>
        <w:tc>
          <w:tcPr>
            <w:tcW w:w="5000" w:type="pct"/>
            <w:tcBorders>
              <w:top w:val="single" w:sz="8" w:space="0" w:color="4BACC6"/>
              <w:left w:val="single" w:sz="8" w:space="0" w:color="4BACC6"/>
              <w:bottom w:val="single" w:sz="18" w:space="0" w:color="4BACC6"/>
              <w:right w:val="single" w:sz="8" w:space="0" w:color="4BACC6"/>
            </w:tcBorders>
            <w:shd w:val="clear" w:color="auto" w:fill="auto"/>
            <w:tcMar>
              <w:top w:w="72" w:type="dxa"/>
              <w:left w:w="144" w:type="dxa"/>
              <w:bottom w:w="72" w:type="dxa"/>
              <w:right w:w="144" w:type="dxa"/>
            </w:tcMar>
          </w:tcPr>
          <w:p w14:paraId="6DD96EE2" w14:textId="77777777" w:rsidR="006D2921" w:rsidRDefault="00000000">
            <w:pPr>
              <w:spacing w:line="240" w:lineRule="auto"/>
              <w:jc w:val="center"/>
              <w:rPr>
                <w:rFonts w:asciiTheme="majorBidi" w:hAnsiTheme="majorBidi" w:cstheme="majorBidi"/>
                <w:b/>
                <w:bCs/>
                <w:sz w:val="36"/>
                <w:szCs w:val="36"/>
              </w:rPr>
            </w:pPr>
            <w:r>
              <w:rPr>
                <w:rFonts w:asciiTheme="majorBidi" w:hAnsiTheme="majorBidi" w:cstheme="majorBidi"/>
                <w:b/>
                <w:bCs/>
                <w:sz w:val="36"/>
                <w:szCs w:val="36"/>
                <w:u w:val="single"/>
              </w:rPr>
              <w:t>Process Specification</w:t>
            </w:r>
          </w:p>
          <w:p w14:paraId="497FBC7A"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Number:</w:t>
            </w:r>
          </w:p>
          <w:p w14:paraId="446E6F35"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Name:</w:t>
            </w:r>
          </w:p>
          <w:p w14:paraId="5BAD2AC1"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Description:</w:t>
            </w:r>
          </w:p>
        </w:tc>
      </w:tr>
      <w:tr w:rsidR="006D2921" w14:paraId="0EF3B5A8" w14:textId="77777777">
        <w:trPr>
          <w:trHeight w:val="584"/>
        </w:trPr>
        <w:tc>
          <w:tcPr>
            <w:tcW w:w="5000" w:type="pct"/>
            <w:tcBorders>
              <w:top w:val="single" w:sz="1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585CCD3D"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Input Data Flow</w:t>
            </w:r>
          </w:p>
          <w:p w14:paraId="7B3A8455" w14:textId="77777777" w:rsidR="006D2921" w:rsidRDefault="006D2921">
            <w:pPr>
              <w:spacing w:line="240" w:lineRule="auto"/>
              <w:rPr>
                <w:rFonts w:asciiTheme="majorBidi" w:hAnsiTheme="majorBidi" w:cstheme="majorBidi"/>
                <w:b/>
                <w:bCs/>
                <w:sz w:val="32"/>
                <w:szCs w:val="32"/>
              </w:rPr>
            </w:pPr>
          </w:p>
        </w:tc>
      </w:tr>
      <w:tr w:rsidR="006D2921" w14:paraId="3CC63561"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368C9C6A"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Output Data Flow</w:t>
            </w:r>
          </w:p>
          <w:p w14:paraId="4B5952B1" w14:textId="77777777" w:rsidR="006D2921" w:rsidRDefault="006D2921">
            <w:pPr>
              <w:spacing w:line="240" w:lineRule="auto"/>
              <w:rPr>
                <w:rFonts w:asciiTheme="majorBidi" w:hAnsiTheme="majorBidi" w:cstheme="majorBidi"/>
                <w:b/>
                <w:bCs/>
                <w:sz w:val="32"/>
                <w:szCs w:val="32"/>
              </w:rPr>
            </w:pPr>
          </w:p>
        </w:tc>
      </w:tr>
      <w:tr w:rsidR="006D2921" w14:paraId="315B2CB8"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1AFAA55B"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Type of Process</w:t>
            </w:r>
          </w:p>
          <w:p w14:paraId="1CA642BE"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noProof/>
                <w:sz w:val="32"/>
                <w:szCs w:val="32"/>
              </w:rPr>
              <mc:AlternateContent>
                <mc:Choice Requires="wps">
                  <w:drawing>
                    <wp:anchor distT="0" distB="0" distL="114300" distR="114300" simplePos="0" relativeHeight="251660288" behindDoc="0" locked="0" layoutInCell="1" allowOverlap="1" wp14:anchorId="4EEB8B3E" wp14:editId="3D49A6F6">
                      <wp:simplePos x="0" y="0"/>
                      <wp:positionH relativeFrom="column">
                        <wp:posOffset>2303780</wp:posOffset>
                      </wp:positionH>
                      <wp:positionV relativeFrom="paragraph">
                        <wp:posOffset>10160</wp:posOffset>
                      </wp:positionV>
                      <wp:extent cx="211455" cy="245745"/>
                      <wp:effectExtent l="6350" t="6350" r="29845" b="33655"/>
                      <wp:wrapNone/>
                      <wp:docPr id="4" name="Rectangle 4"/>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247F3CA1" id="Rectangles 3" o:spid="_x0000_s1026" style="position:absolute;margin-left:181.4pt;margin-top:.8pt;width:16.65pt;height:19.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" fillcolor="#b2a1c7" strokecolor="#8064a2" strokeweight="1pt">
                      <v:fill color2="#8064a2" focus="50%" type="gradient"/>
                      <v:shadow on="t" color="#3f3151" offset="1pt"/>
                    </v:rect>
                  </w:pict>
                </mc:Fallback>
              </mc:AlternateContent>
            </w:r>
            <w:r>
              <w:rPr>
                <w:rFonts w:asciiTheme="majorBidi" w:hAnsiTheme="majorBidi" w:cstheme="majorBidi"/>
                <w:b/>
                <w:bCs/>
                <w:noProof/>
                <w:sz w:val="32"/>
                <w:szCs w:val="32"/>
              </w:rPr>
              <mc:AlternateContent>
                <mc:Choice Requires="wps">
                  <w:drawing>
                    <wp:anchor distT="0" distB="0" distL="114300" distR="114300" simplePos="0" relativeHeight="251659264" behindDoc="0" locked="0" layoutInCell="1" allowOverlap="1" wp14:anchorId="4D96F240" wp14:editId="32D854A5">
                      <wp:simplePos x="0" y="0"/>
                      <wp:positionH relativeFrom="column">
                        <wp:posOffset>533400</wp:posOffset>
                      </wp:positionH>
                      <wp:positionV relativeFrom="paragraph">
                        <wp:posOffset>0</wp:posOffset>
                      </wp:positionV>
                      <wp:extent cx="211455" cy="245745"/>
                      <wp:effectExtent l="6350" t="6350" r="29845" b="33655"/>
                      <wp:wrapNone/>
                      <wp:docPr id="1" name="Rectangle 1"/>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33D750D2" id="Rectangles 2" o:spid="_x0000_s1026" style="position:absolute;margin-left:42pt;margin-top:0;width:16.65pt;height:1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" fillcolor="#b2a1c7" strokecolor="#8064a2" strokeweight="1pt">
                      <v:fill color2="#8064a2" focus="50%" type="gradient"/>
                      <v:shadow on="t" color="#3f3151" offset="1pt"/>
                    </v:rect>
                  </w:pict>
                </mc:Fallback>
              </mc:AlternateContent>
            </w:r>
            <w:r>
              <w:rPr>
                <w:rFonts w:asciiTheme="majorBidi" w:hAnsiTheme="majorBidi" w:cstheme="majorBidi"/>
                <w:b/>
                <w:bCs/>
                <w:noProof/>
                <w:sz w:val="32"/>
                <w:szCs w:val="32"/>
              </w:rPr>
              <mc:AlternateContent>
                <mc:Choice Requires="wps">
                  <w:drawing>
                    <wp:anchor distT="0" distB="0" distL="114300" distR="114300" simplePos="0" relativeHeight="251661312" behindDoc="0" locked="0" layoutInCell="1" allowOverlap="1" wp14:anchorId="30341E27" wp14:editId="5A757A56">
                      <wp:simplePos x="0" y="0"/>
                      <wp:positionH relativeFrom="column">
                        <wp:posOffset>4020820</wp:posOffset>
                      </wp:positionH>
                      <wp:positionV relativeFrom="paragraph">
                        <wp:posOffset>20320</wp:posOffset>
                      </wp:positionV>
                      <wp:extent cx="211455" cy="245745"/>
                      <wp:effectExtent l="6350" t="6350" r="29845" b="33655"/>
                      <wp:wrapNone/>
                      <wp:docPr id="5" name="Rectangle 5"/>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1134B4A3" id="Rectangles 4" o:spid="_x0000_s1026" style="position:absolute;margin-left:316.6pt;margin-top:1.6pt;width:16.65pt;height:1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" fillcolor="#b2a1c7" strokecolor="#8064a2" strokeweight="1pt">
                      <v:fill color2="#8064a2" focus="50%" type="gradient"/>
                      <v:shadow on="t" color="#3f3151" offset="1pt"/>
                    </v:rect>
                  </w:pict>
                </mc:Fallback>
              </mc:AlternateContent>
            </w:r>
            <w:r>
              <w:rPr>
                <w:rFonts w:asciiTheme="majorBidi" w:hAnsiTheme="majorBidi" w:cstheme="majorBidi"/>
                <w:b/>
                <w:bCs/>
                <w:sz w:val="32"/>
                <w:szCs w:val="32"/>
              </w:rPr>
              <w:t xml:space="preserve">                Online                       Batch                        Manual</w:t>
            </w:r>
          </w:p>
        </w:tc>
      </w:tr>
      <w:tr w:rsidR="006D2921" w14:paraId="753C1790"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11CF6371"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Process Logic:</w:t>
            </w:r>
          </w:p>
          <w:p w14:paraId="5C269C4C" w14:textId="77777777" w:rsidR="006D2921" w:rsidRDefault="006D2921">
            <w:pPr>
              <w:spacing w:line="240" w:lineRule="auto"/>
              <w:rPr>
                <w:rFonts w:asciiTheme="majorBidi" w:hAnsiTheme="majorBidi" w:cstheme="majorBidi"/>
                <w:b/>
                <w:bCs/>
                <w:sz w:val="32"/>
                <w:szCs w:val="32"/>
              </w:rPr>
            </w:pPr>
          </w:p>
          <w:p w14:paraId="5046FCEE" w14:textId="77777777" w:rsidR="006D2921" w:rsidRDefault="006D2921">
            <w:pPr>
              <w:spacing w:line="240" w:lineRule="auto"/>
              <w:rPr>
                <w:rFonts w:asciiTheme="majorBidi" w:hAnsiTheme="majorBidi" w:cstheme="majorBidi"/>
                <w:b/>
                <w:bCs/>
                <w:sz w:val="32"/>
                <w:szCs w:val="32"/>
              </w:rPr>
            </w:pPr>
          </w:p>
          <w:p w14:paraId="4E6210D3" w14:textId="77777777" w:rsidR="006D2921" w:rsidRDefault="006D2921">
            <w:pPr>
              <w:spacing w:line="240" w:lineRule="auto"/>
              <w:rPr>
                <w:rFonts w:asciiTheme="majorBidi" w:hAnsiTheme="majorBidi" w:cstheme="majorBidi"/>
                <w:b/>
                <w:bCs/>
                <w:sz w:val="32"/>
                <w:szCs w:val="32"/>
              </w:rPr>
            </w:pPr>
          </w:p>
          <w:p w14:paraId="232C4ABE" w14:textId="77777777" w:rsidR="006D2921" w:rsidRDefault="006D2921">
            <w:pPr>
              <w:spacing w:line="240" w:lineRule="auto"/>
              <w:rPr>
                <w:rFonts w:asciiTheme="majorBidi" w:hAnsiTheme="majorBidi" w:cstheme="majorBidi"/>
                <w:b/>
                <w:bCs/>
                <w:sz w:val="32"/>
                <w:szCs w:val="32"/>
              </w:rPr>
            </w:pPr>
          </w:p>
        </w:tc>
      </w:tr>
      <w:tr w:rsidR="006D2921" w14:paraId="29787C38"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E9F1F5"/>
            <w:tcMar>
              <w:top w:w="72" w:type="dxa"/>
              <w:left w:w="144" w:type="dxa"/>
              <w:bottom w:w="72" w:type="dxa"/>
              <w:right w:w="144" w:type="dxa"/>
            </w:tcMar>
          </w:tcPr>
          <w:p w14:paraId="1D60E687"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noProof/>
                <w:sz w:val="32"/>
                <w:szCs w:val="32"/>
              </w:rPr>
              <mc:AlternateContent>
                <mc:Choice Requires="wps">
                  <w:drawing>
                    <wp:anchor distT="0" distB="0" distL="114300" distR="114300" simplePos="0" relativeHeight="251664384" behindDoc="0" locked="0" layoutInCell="1" allowOverlap="1" wp14:anchorId="67E3099C" wp14:editId="0BF493BF">
                      <wp:simplePos x="0" y="0"/>
                      <wp:positionH relativeFrom="column">
                        <wp:posOffset>3930015</wp:posOffset>
                      </wp:positionH>
                      <wp:positionV relativeFrom="paragraph">
                        <wp:posOffset>12065</wp:posOffset>
                      </wp:positionV>
                      <wp:extent cx="211455" cy="245745"/>
                      <wp:effectExtent l="6350" t="6350" r="29845" b="33655"/>
                      <wp:wrapNone/>
                      <wp:docPr id="8" name="Rectangle 8"/>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2921F8D1" id="Rectangles 7" o:spid="_x0000_s1026" style="position:absolute;margin-left:309.45pt;margin-top:.95pt;width:16.65pt;height:1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" fillcolor="#b2a1c7" strokecolor="#8064a2" strokeweight="1pt">
                      <v:fill color2="#8064a2" focus="50%" type="gradient"/>
                      <v:shadow on="t" color="#3f3151" offset="1pt"/>
                    </v:rect>
                  </w:pict>
                </mc:Fallback>
              </mc:AlternateContent>
            </w:r>
            <w:r>
              <w:rPr>
                <w:rFonts w:asciiTheme="majorBidi" w:hAnsiTheme="majorBidi" w:cstheme="majorBidi"/>
                <w:b/>
                <w:bCs/>
                <w:noProof/>
                <w:sz w:val="32"/>
                <w:szCs w:val="32"/>
              </w:rPr>
              <mc:AlternateContent>
                <mc:Choice Requires="wps">
                  <w:drawing>
                    <wp:anchor distT="0" distB="0" distL="114300" distR="114300" simplePos="0" relativeHeight="251663360" behindDoc="0" locked="0" layoutInCell="1" allowOverlap="1" wp14:anchorId="40D4B358" wp14:editId="3AF11035">
                      <wp:simplePos x="0" y="0"/>
                      <wp:positionH relativeFrom="column">
                        <wp:posOffset>2294255</wp:posOffset>
                      </wp:positionH>
                      <wp:positionV relativeFrom="paragraph">
                        <wp:posOffset>12065</wp:posOffset>
                      </wp:positionV>
                      <wp:extent cx="211455" cy="245745"/>
                      <wp:effectExtent l="6350" t="6350" r="29845" b="33655"/>
                      <wp:wrapNone/>
                      <wp:docPr id="7" name="Rectangle 7"/>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7418FBA4" id="Rectangles 6" o:spid="_x0000_s1026" style="position:absolute;margin-left:180.65pt;margin-top:.95pt;width:16.65pt;height:1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" fillcolor="#b2a1c7" strokecolor="#8064a2" strokeweight="1pt">
                      <v:fill color2="#8064a2" focus="50%" type="gradient"/>
                      <v:shadow on="t" color="#3f3151" offset="1pt"/>
                    </v:rect>
                  </w:pict>
                </mc:Fallback>
              </mc:AlternateContent>
            </w:r>
            <w:r>
              <w:rPr>
                <w:rFonts w:asciiTheme="majorBidi" w:hAnsiTheme="majorBidi" w:cstheme="majorBidi"/>
                <w:b/>
                <w:bCs/>
                <w:noProof/>
                <w:sz w:val="32"/>
                <w:szCs w:val="32"/>
              </w:rPr>
              <mc:AlternateContent>
                <mc:Choice Requires="wps">
                  <w:drawing>
                    <wp:anchor distT="0" distB="0" distL="114300" distR="114300" simplePos="0" relativeHeight="251662336" behindDoc="0" locked="0" layoutInCell="1" allowOverlap="1" wp14:anchorId="4D07A7E8" wp14:editId="39C14347">
                      <wp:simplePos x="0" y="0"/>
                      <wp:positionH relativeFrom="column">
                        <wp:posOffset>225425</wp:posOffset>
                      </wp:positionH>
                      <wp:positionV relativeFrom="paragraph">
                        <wp:posOffset>12065</wp:posOffset>
                      </wp:positionV>
                      <wp:extent cx="211455" cy="245745"/>
                      <wp:effectExtent l="6350" t="6350" r="29845" b="33655"/>
                      <wp:wrapNone/>
                      <wp:docPr id="6" name="Rectangle 6"/>
                      <wp:cNvGraphicFramePr/>
                      <a:graphic xmlns:a="http://schemas.openxmlformats.org/drawingml/2006/main">
                        <a:graphicData uri="http://schemas.microsoft.com/office/word/2010/wordprocessingShape">
                          <wps:wsp>
                            <wps:cNvSpPr/>
                            <wps:spPr>
                              <a:xfrm>
                                <a:off x="0" y="0"/>
                                <a:ext cx="211455" cy="245745"/>
                              </a:xfrm>
                              <a:prstGeom prst="rect">
                                <a:avLst/>
                              </a:prstGeom>
                              <a:gradFill rotWithShape="0">
                                <a:gsLst>
                                  <a:gs pos="0">
                                    <a:srgbClr val="B2A1C7"/>
                                  </a:gs>
                                  <a:gs pos="50000">
                                    <a:srgbClr val="8064A2"/>
                                  </a:gs>
                                  <a:gs pos="100000">
                                    <a:srgbClr val="B2A1C7"/>
                                  </a:gs>
                                </a:gsLst>
                                <a:lin ang="5400000" scaled="1"/>
                                <a:tileRect/>
                              </a:gradFill>
                              <a:ln w="12700" cap="flat" cmpd="sng">
                                <a:solidFill>
                                  <a:srgbClr val="8064A2"/>
                                </a:solidFill>
                                <a:prstDash val="solid"/>
                                <a:miter/>
                                <a:headEnd type="none" w="med" len="med"/>
                                <a:tailEnd type="none" w="med" len="med"/>
                              </a:ln>
                              <a:effectLst>
                                <a:outerShdw dist="28398" dir="3806096" algn="ctr" rotWithShape="0">
                                  <a:srgbClr val="3F3151"/>
                                </a:outerShdw>
                              </a:effectLst>
                            </wps:spPr>
                            <wps:bodyPr upright="1"/>
                          </wps:wsp>
                        </a:graphicData>
                      </a:graphic>
                    </wp:anchor>
                  </w:drawing>
                </mc:Choice>
                <mc:Fallback>
                  <w:pict>
                    <v:rect w14:anchorId="4902456A" id="Rectangles 5" o:spid="_x0000_s1026" style="position:absolute;margin-left:17.75pt;margin-top:.95pt;width:16.65pt;height:19.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" fillcolor="#b2a1c7" strokecolor="#8064a2" strokeweight="1pt">
                      <v:fill color2="#8064a2" focus="50%" type="gradient"/>
                      <v:shadow on="t" color="#3f3151" offset="1pt"/>
                    </v:rect>
                  </w:pict>
                </mc:Fallback>
              </mc:AlternateContent>
            </w:r>
            <w:r>
              <w:rPr>
                <w:rFonts w:asciiTheme="majorBidi" w:hAnsiTheme="majorBidi" w:cstheme="majorBidi"/>
                <w:b/>
                <w:bCs/>
                <w:sz w:val="32"/>
                <w:szCs w:val="32"/>
              </w:rPr>
              <w:t xml:space="preserve">          Structured English        Decision Table       Decision Tree</w:t>
            </w:r>
          </w:p>
        </w:tc>
      </w:tr>
      <w:tr w:rsidR="006D2921" w14:paraId="173D5164" w14:textId="77777777">
        <w:trPr>
          <w:trHeight w:val="584"/>
        </w:trPr>
        <w:tc>
          <w:tcPr>
            <w:tcW w:w="5000" w:type="pct"/>
            <w:tcBorders>
              <w:top w:val="single" w:sz="8" w:space="0" w:color="4BACC6"/>
              <w:left w:val="single" w:sz="8" w:space="0" w:color="4BACC6"/>
              <w:bottom w:val="single" w:sz="8" w:space="0" w:color="4BACC6"/>
              <w:right w:val="single" w:sz="8" w:space="0" w:color="4BACC6"/>
            </w:tcBorders>
            <w:shd w:val="clear" w:color="auto" w:fill="auto"/>
            <w:tcMar>
              <w:top w:w="72" w:type="dxa"/>
              <w:left w:w="144" w:type="dxa"/>
              <w:bottom w:w="72" w:type="dxa"/>
              <w:right w:w="144" w:type="dxa"/>
            </w:tcMar>
          </w:tcPr>
          <w:p w14:paraId="0E424C82" w14:textId="77777777" w:rsidR="006D2921" w:rsidRDefault="00000000">
            <w:pPr>
              <w:spacing w:line="240" w:lineRule="auto"/>
              <w:rPr>
                <w:rFonts w:asciiTheme="majorBidi" w:hAnsiTheme="majorBidi" w:cstheme="majorBidi"/>
                <w:b/>
                <w:bCs/>
                <w:sz w:val="32"/>
                <w:szCs w:val="32"/>
              </w:rPr>
            </w:pPr>
            <w:r>
              <w:rPr>
                <w:rFonts w:asciiTheme="majorBidi" w:hAnsiTheme="majorBidi" w:cstheme="majorBidi"/>
                <w:b/>
                <w:bCs/>
                <w:sz w:val="32"/>
                <w:szCs w:val="32"/>
              </w:rPr>
              <w:t>Unresolved Issues:</w:t>
            </w:r>
          </w:p>
          <w:p w14:paraId="207DDABD" w14:textId="77777777" w:rsidR="006D2921" w:rsidRDefault="006D2921">
            <w:pPr>
              <w:spacing w:line="240" w:lineRule="auto"/>
              <w:rPr>
                <w:rFonts w:asciiTheme="majorBidi" w:hAnsiTheme="majorBidi" w:cstheme="majorBidi"/>
                <w:b/>
                <w:bCs/>
                <w:sz w:val="32"/>
                <w:szCs w:val="32"/>
              </w:rPr>
            </w:pPr>
          </w:p>
        </w:tc>
      </w:tr>
    </w:tbl>
    <w:p w14:paraId="26681CCE" w14:textId="77777777" w:rsidR="006D2921" w:rsidRDefault="006D2921">
      <w:pPr>
        <w:jc w:val="center"/>
        <w:rPr>
          <w:rFonts w:asciiTheme="majorBidi" w:hAnsiTheme="majorBidi" w:cstheme="majorBidi"/>
          <w:b/>
          <w:bCs/>
          <w:sz w:val="36"/>
          <w:szCs w:val="36"/>
        </w:rPr>
      </w:pPr>
    </w:p>
    <w:p w14:paraId="0325DC83" w14:textId="77777777" w:rsidR="006D2921" w:rsidRDefault="00000000">
      <w:pPr>
        <w:jc w:val="center"/>
        <w:rPr>
          <w:rFonts w:asciiTheme="majorBidi" w:hAnsiTheme="majorBidi" w:cstheme="majorBidi"/>
          <w:b/>
          <w:bCs/>
          <w:sz w:val="36"/>
          <w:szCs w:val="36"/>
        </w:rPr>
      </w:pPr>
      <w:r>
        <w:rPr>
          <w:rFonts w:asciiTheme="majorBidi" w:hAnsiTheme="majorBidi" w:cstheme="majorBidi"/>
          <w:b/>
          <w:bCs/>
          <w:sz w:val="36"/>
          <w:szCs w:val="36"/>
        </w:rPr>
        <w:t>Data Dictionary</w:t>
      </w:r>
    </w:p>
    <w:p w14:paraId="5E89409D" w14:textId="77777777" w:rsidR="006D2921" w:rsidRDefault="00000000">
      <w:pPr>
        <w:rPr>
          <w:b/>
          <w:bCs/>
          <w:sz w:val="32"/>
          <w:szCs w:val="32"/>
          <w:u w:val="single"/>
        </w:rPr>
      </w:pPr>
      <w:r>
        <w:rPr>
          <w:b/>
          <w:bCs/>
          <w:sz w:val="32"/>
          <w:szCs w:val="32"/>
          <w:u w:val="single"/>
        </w:rPr>
        <w:t>Data Flow (</w:t>
      </w:r>
      <w:r>
        <w:rPr>
          <w:b/>
          <w:bCs/>
          <w:color w:val="FF0000"/>
          <w:sz w:val="24"/>
          <w:szCs w:val="24"/>
          <w:highlight w:val="yellow"/>
          <w:u w:val="single"/>
        </w:rPr>
        <w:t>At least three Data Flows needed</w:t>
      </w:r>
      <w:r>
        <w:rPr>
          <w:b/>
          <w:bCs/>
          <w:sz w:val="32"/>
          <w:szCs w:val="32"/>
          <w:u w:val="single"/>
        </w:rPr>
        <w:t>)</w:t>
      </w:r>
    </w:p>
    <w:tbl>
      <w:tblPr>
        <w:tblStyle w:val="LightGrid-Accent5"/>
        <w:bidiVisual/>
        <w:tblW w:w="0" w:type="auto"/>
        <w:jc w:val="center"/>
        <w:tblLook w:val="04A0" w:firstRow="1" w:lastRow="0" w:firstColumn="1" w:lastColumn="0" w:noHBand="0" w:noVBand="1"/>
      </w:tblPr>
      <w:tblGrid>
        <w:gridCol w:w="5153"/>
        <w:gridCol w:w="1728"/>
      </w:tblGrid>
      <w:tr w:rsidR="006D2921" w14:paraId="465C6003" w14:textId="77777777" w:rsidTr="006D29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53" w:type="dxa"/>
            <w:tcBorders>
              <w:right w:val="single" w:sz="8" w:space="0" w:color="4BACC6" w:themeColor="accent5"/>
            </w:tcBorders>
          </w:tcPr>
          <w:p w14:paraId="5280BBA0" w14:textId="77777777" w:rsidR="006D2921" w:rsidRDefault="006D2921">
            <w:pPr>
              <w:spacing w:after="0" w:line="240" w:lineRule="auto"/>
              <w:rPr>
                <w:b w:val="0"/>
                <w:bCs w:val="0"/>
                <w:lang w:bidi="ar-EG"/>
              </w:rPr>
            </w:pPr>
          </w:p>
        </w:tc>
        <w:tc>
          <w:tcPr>
            <w:tcW w:w="1728" w:type="dxa"/>
          </w:tcPr>
          <w:p w14:paraId="2FAACBE2" w14:textId="77777777" w:rsidR="006D2921"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tl/>
                <w:lang w:bidi="ar-EG"/>
              </w:rPr>
            </w:pPr>
            <w:r>
              <w:rPr>
                <w:lang w:bidi="ar-EG"/>
              </w:rPr>
              <w:t>ID</w:t>
            </w:r>
          </w:p>
        </w:tc>
      </w:tr>
      <w:tr w:rsidR="006D2921" w14:paraId="5652F842"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0DC34CB"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AE24A8D"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Label</w:t>
            </w:r>
          </w:p>
        </w:tc>
      </w:tr>
      <w:tr w:rsidR="006D2921" w14:paraId="40729A4C"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80AF1B0"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tcPr>
          <w:p w14:paraId="66E6D47D"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Description</w:t>
            </w:r>
          </w:p>
        </w:tc>
      </w:tr>
      <w:tr w:rsidR="006D2921" w14:paraId="1E109CB1"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7963C1D"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98CEA98"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Source</w:t>
            </w:r>
          </w:p>
        </w:tc>
      </w:tr>
      <w:tr w:rsidR="006D2921" w14:paraId="6CEA81A8"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E57F31C"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tcPr>
          <w:p w14:paraId="0F167DF3"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Destination</w:t>
            </w:r>
          </w:p>
        </w:tc>
      </w:tr>
      <w:tr w:rsidR="006D2921" w14:paraId="6CDC1765"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B7CF493"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3BFB6FF"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Type</w:t>
            </w:r>
          </w:p>
        </w:tc>
      </w:tr>
      <w:tr w:rsidR="006D2921" w14:paraId="098CB547"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27A77D3"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tcPr>
          <w:p w14:paraId="3F53B67D"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Data Structure</w:t>
            </w:r>
          </w:p>
        </w:tc>
      </w:tr>
      <w:tr w:rsidR="006D2921" w14:paraId="08C33154"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6130C6D"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3D0B52C"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tl/>
                <w:lang w:bidi="ar-EG"/>
              </w:rPr>
            </w:pPr>
            <w:r>
              <w:rPr>
                <w:lang w:bidi="ar-EG"/>
              </w:rPr>
              <w:t>Volume/Time</w:t>
            </w:r>
          </w:p>
        </w:tc>
      </w:tr>
      <w:tr w:rsidR="006D2921" w14:paraId="07A4CDAB" w14:textId="77777777" w:rsidTr="006D2921">
        <w:trPr>
          <w:jc w:val="center"/>
        </w:trPr>
        <w:tc>
          <w:tcPr>
            <w:cnfStyle w:val="001000000000" w:firstRow="0" w:lastRow="0" w:firstColumn="1" w:lastColumn="0" w:oddVBand="0" w:evenVBand="0" w:oddHBand="0" w:evenHBand="0" w:firstRowFirstColumn="0" w:firstRowLastColumn="0" w:lastRowFirstColumn="0" w:lastRowLastColumn="0"/>
            <w:tcW w:w="515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3481CE9" w14:textId="77777777" w:rsidR="006D2921" w:rsidRDefault="006D2921">
            <w:pPr>
              <w:spacing w:after="0" w:line="240" w:lineRule="auto"/>
              <w:rPr>
                <w:b w:val="0"/>
                <w:bCs w:val="0"/>
                <w:rtl/>
                <w:lang w:bidi="ar-EG"/>
              </w:rPr>
            </w:pPr>
          </w:p>
        </w:tc>
        <w:tc>
          <w:tcPr>
            <w:tcW w:w="1728" w:type="dxa"/>
            <w:tcBorders>
              <w:top w:val="single" w:sz="8" w:space="0" w:color="4BACC6" w:themeColor="accent5"/>
              <w:bottom w:val="single" w:sz="8" w:space="0" w:color="4BACC6" w:themeColor="accent5"/>
              <w:right w:val="single" w:sz="8" w:space="0" w:color="4BACC6" w:themeColor="accent5"/>
            </w:tcBorders>
          </w:tcPr>
          <w:p w14:paraId="4089F5BB" w14:textId="77777777" w:rsidR="006D2921"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Comments</w:t>
            </w:r>
          </w:p>
        </w:tc>
      </w:tr>
    </w:tbl>
    <w:p w14:paraId="5872DE94" w14:textId="77777777" w:rsidR="006D2921" w:rsidRDefault="006D2921">
      <w:pPr>
        <w:jc w:val="center"/>
        <w:rPr>
          <w:rFonts w:asciiTheme="majorBidi" w:hAnsiTheme="majorBidi" w:cstheme="majorBidi"/>
          <w:b/>
          <w:bCs/>
          <w:sz w:val="40"/>
          <w:szCs w:val="40"/>
        </w:rPr>
      </w:pPr>
    </w:p>
    <w:p w14:paraId="49D1BC37" w14:textId="77777777" w:rsidR="006D2921" w:rsidRDefault="006D2921">
      <w:pPr>
        <w:jc w:val="center"/>
        <w:rPr>
          <w:rFonts w:asciiTheme="majorBidi" w:hAnsiTheme="majorBidi" w:cstheme="majorBidi"/>
          <w:b/>
          <w:bCs/>
          <w:sz w:val="40"/>
          <w:szCs w:val="40"/>
        </w:rPr>
      </w:pPr>
    </w:p>
    <w:p w14:paraId="0E2E6BC4" w14:textId="77777777" w:rsidR="006D2921" w:rsidRDefault="006D2921">
      <w:pPr>
        <w:jc w:val="center"/>
        <w:rPr>
          <w:rFonts w:asciiTheme="majorBidi" w:hAnsiTheme="majorBidi" w:cstheme="majorBidi"/>
          <w:b/>
          <w:bCs/>
          <w:sz w:val="40"/>
          <w:szCs w:val="40"/>
        </w:rPr>
      </w:pPr>
    </w:p>
    <w:p w14:paraId="25E8F341" w14:textId="77777777" w:rsidR="006D2921" w:rsidRDefault="006D2921">
      <w:pPr>
        <w:jc w:val="center"/>
        <w:rPr>
          <w:rFonts w:asciiTheme="majorBidi" w:hAnsiTheme="majorBidi" w:cstheme="majorBidi"/>
          <w:b/>
          <w:bCs/>
          <w:sz w:val="40"/>
          <w:szCs w:val="40"/>
        </w:rPr>
      </w:pPr>
    </w:p>
    <w:p w14:paraId="74C8CF2A" w14:textId="77777777" w:rsidR="006D2921" w:rsidRDefault="006D2921">
      <w:pPr>
        <w:jc w:val="center"/>
        <w:rPr>
          <w:rFonts w:asciiTheme="majorBidi" w:hAnsiTheme="majorBidi" w:cstheme="majorBidi"/>
          <w:b/>
          <w:bCs/>
          <w:sz w:val="40"/>
          <w:szCs w:val="40"/>
        </w:rPr>
      </w:pPr>
    </w:p>
    <w:p w14:paraId="56C07432" w14:textId="77777777" w:rsidR="006D2921" w:rsidRDefault="006D2921">
      <w:pPr>
        <w:jc w:val="center"/>
        <w:rPr>
          <w:rFonts w:asciiTheme="majorBidi" w:hAnsiTheme="majorBidi" w:cstheme="majorBidi"/>
          <w:b/>
          <w:bCs/>
          <w:sz w:val="40"/>
          <w:szCs w:val="40"/>
        </w:rPr>
      </w:pPr>
    </w:p>
    <w:p w14:paraId="30367868" w14:textId="77777777" w:rsidR="006D2921" w:rsidRDefault="006D2921">
      <w:pPr>
        <w:jc w:val="center"/>
        <w:rPr>
          <w:rFonts w:asciiTheme="majorBidi" w:hAnsiTheme="majorBidi" w:cstheme="majorBidi"/>
          <w:b/>
          <w:bCs/>
          <w:sz w:val="40"/>
          <w:szCs w:val="40"/>
        </w:rPr>
      </w:pPr>
    </w:p>
    <w:p w14:paraId="34B60A3E" w14:textId="77777777" w:rsidR="006D2921" w:rsidRDefault="006D2921">
      <w:pPr>
        <w:jc w:val="center"/>
        <w:rPr>
          <w:rFonts w:asciiTheme="majorBidi" w:hAnsiTheme="majorBidi" w:cstheme="majorBidi"/>
          <w:b/>
          <w:bCs/>
          <w:sz w:val="40"/>
          <w:szCs w:val="40"/>
        </w:rPr>
      </w:pPr>
    </w:p>
    <w:p w14:paraId="46B3CBE8" w14:textId="77777777" w:rsidR="006D2921" w:rsidRDefault="006D2921">
      <w:pPr>
        <w:jc w:val="center"/>
        <w:rPr>
          <w:rFonts w:asciiTheme="majorBidi" w:hAnsiTheme="majorBidi" w:cstheme="majorBidi"/>
          <w:b/>
          <w:bCs/>
          <w:sz w:val="40"/>
          <w:szCs w:val="40"/>
        </w:rPr>
      </w:pPr>
    </w:p>
    <w:p w14:paraId="7AA265E2" w14:textId="77777777" w:rsidR="006D2921" w:rsidRDefault="006D2921">
      <w:pPr>
        <w:jc w:val="center"/>
        <w:rPr>
          <w:rFonts w:asciiTheme="majorBidi" w:hAnsiTheme="majorBidi" w:cstheme="majorBidi"/>
          <w:b/>
          <w:bCs/>
          <w:sz w:val="40"/>
          <w:szCs w:val="40"/>
        </w:rPr>
      </w:pPr>
    </w:p>
    <w:p w14:paraId="432B90CD" w14:textId="77777777" w:rsidR="006D2921" w:rsidRDefault="006D2921">
      <w:pPr>
        <w:jc w:val="center"/>
        <w:rPr>
          <w:rFonts w:asciiTheme="majorBidi" w:hAnsiTheme="majorBidi" w:cstheme="majorBidi"/>
          <w:b/>
          <w:bCs/>
          <w:sz w:val="40"/>
          <w:szCs w:val="40"/>
        </w:rPr>
      </w:pPr>
    </w:p>
    <w:p w14:paraId="795EF27E" w14:textId="77777777" w:rsidR="006D2921" w:rsidRDefault="006D2921">
      <w:pPr>
        <w:jc w:val="center"/>
        <w:rPr>
          <w:rFonts w:asciiTheme="majorBidi" w:hAnsiTheme="majorBidi" w:cstheme="majorBidi"/>
          <w:b/>
          <w:bCs/>
          <w:sz w:val="40"/>
          <w:szCs w:val="40"/>
        </w:rPr>
      </w:pPr>
    </w:p>
    <w:p w14:paraId="4A89CCCD" w14:textId="77777777" w:rsidR="006D2921" w:rsidRDefault="00000000">
      <w:pPr>
        <w:jc w:val="center"/>
        <w:rPr>
          <w:rFonts w:asciiTheme="majorBidi" w:hAnsiTheme="majorBidi" w:cstheme="majorBidi"/>
          <w:b/>
          <w:bCs/>
          <w:sz w:val="40"/>
          <w:szCs w:val="40"/>
        </w:rPr>
      </w:pPr>
      <w:r>
        <w:rPr>
          <w:rFonts w:asciiTheme="majorBidi" w:hAnsiTheme="majorBidi" w:cstheme="majorBidi"/>
          <w:b/>
          <w:bCs/>
          <w:sz w:val="40"/>
          <w:szCs w:val="40"/>
        </w:rPr>
        <w:t>Normalization</w:t>
      </w:r>
    </w:p>
    <w:p w14:paraId="2382A639"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t>Normal Tables</w:t>
      </w:r>
    </w:p>
    <w:p w14:paraId="662F92B3" w14:textId="77777777" w:rsidR="006D2921" w:rsidRDefault="006D2921">
      <w:pPr>
        <w:rPr>
          <w:rFonts w:asciiTheme="majorBidi" w:hAnsiTheme="majorBidi" w:cstheme="majorBidi"/>
          <w:b/>
          <w:bCs/>
          <w:sz w:val="32"/>
          <w:szCs w:val="32"/>
        </w:rPr>
      </w:pPr>
    </w:p>
    <w:p w14:paraId="4A1BCD7F" w14:textId="77777777" w:rsidR="006D2921" w:rsidRDefault="006D2921">
      <w:pPr>
        <w:rPr>
          <w:rFonts w:asciiTheme="majorBidi" w:hAnsiTheme="majorBidi" w:cstheme="majorBidi"/>
          <w:b/>
          <w:bCs/>
          <w:sz w:val="32"/>
          <w:szCs w:val="32"/>
        </w:rPr>
      </w:pPr>
    </w:p>
    <w:p w14:paraId="27A74D44" w14:textId="77777777" w:rsidR="006D2921" w:rsidRDefault="006D2921">
      <w:pPr>
        <w:rPr>
          <w:rFonts w:asciiTheme="majorBidi" w:hAnsiTheme="majorBidi" w:cstheme="majorBidi"/>
          <w:b/>
          <w:bCs/>
          <w:sz w:val="32"/>
          <w:szCs w:val="32"/>
        </w:rPr>
      </w:pPr>
    </w:p>
    <w:p w14:paraId="584BF228" w14:textId="77777777" w:rsidR="006D2921" w:rsidRDefault="006D2921">
      <w:pPr>
        <w:rPr>
          <w:rFonts w:asciiTheme="majorBidi" w:hAnsiTheme="majorBidi" w:cstheme="majorBidi"/>
          <w:b/>
          <w:bCs/>
          <w:sz w:val="32"/>
          <w:szCs w:val="32"/>
        </w:rPr>
      </w:pPr>
    </w:p>
    <w:p w14:paraId="7495DB2B" w14:textId="77777777" w:rsidR="006D2921" w:rsidRDefault="006D2921">
      <w:pPr>
        <w:rPr>
          <w:rFonts w:asciiTheme="majorBidi" w:hAnsiTheme="majorBidi" w:cstheme="majorBidi"/>
          <w:b/>
          <w:bCs/>
          <w:sz w:val="32"/>
          <w:szCs w:val="32"/>
        </w:rPr>
      </w:pPr>
    </w:p>
    <w:p w14:paraId="3405FD61" w14:textId="77777777" w:rsidR="006D2921" w:rsidRDefault="006D2921">
      <w:pPr>
        <w:rPr>
          <w:rFonts w:asciiTheme="majorBidi" w:hAnsiTheme="majorBidi" w:cstheme="majorBidi"/>
          <w:b/>
          <w:bCs/>
          <w:sz w:val="32"/>
          <w:szCs w:val="32"/>
        </w:rPr>
      </w:pPr>
    </w:p>
    <w:p w14:paraId="64D63659" w14:textId="77777777" w:rsidR="006D2921" w:rsidRDefault="006D2921">
      <w:pPr>
        <w:rPr>
          <w:rFonts w:asciiTheme="majorBidi" w:hAnsiTheme="majorBidi" w:cstheme="majorBidi"/>
          <w:b/>
          <w:bCs/>
          <w:sz w:val="32"/>
          <w:szCs w:val="32"/>
        </w:rPr>
      </w:pPr>
    </w:p>
    <w:p w14:paraId="08EFD272" w14:textId="77777777" w:rsidR="006D2921" w:rsidRDefault="006D2921">
      <w:pPr>
        <w:rPr>
          <w:rFonts w:asciiTheme="majorBidi" w:hAnsiTheme="majorBidi" w:cstheme="majorBidi"/>
          <w:b/>
          <w:bCs/>
          <w:sz w:val="32"/>
          <w:szCs w:val="32"/>
        </w:rPr>
      </w:pPr>
    </w:p>
    <w:p w14:paraId="73691848" w14:textId="77777777" w:rsidR="006D2921" w:rsidRDefault="006D2921">
      <w:pPr>
        <w:rPr>
          <w:rFonts w:asciiTheme="majorBidi" w:hAnsiTheme="majorBidi" w:cstheme="majorBidi"/>
          <w:b/>
          <w:bCs/>
          <w:sz w:val="32"/>
          <w:szCs w:val="32"/>
        </w:rPr>
      </w:pPr>
    </w:p>
    <w:p w14:paraId="21D57D31" w14:textId="77777777" w:rsidR="006D2921" w:rsidRDefault="006D2921">
      <w:pPr>
        <w:rPr>
          <w:rFonts w:asciiTheme="majorBidi" w:hAnsiTheme="majorBidi" w:cstheme="majorBidi"/>
          <w:b/>
          <w:bCs/>
          <w:sz w:val="32"/>
          <w:szCs w:val="32"/>
        </w:rPr>
      </w:pPr>
    </w:p>
    <w:p w14:paraId="16307E2C" w14:textId="77777777" w:rsidR="006D2921" w:rsidRDefault="006D2921">
      <w:pPr>
        <w:rPr>
          <w:rFonts w:asciiTheme="majorBidi" w:hAnsiTheme="majorBidi" w:cstheme="majorBidi"/>
          <w:b/>
          <w:bCs/>
          <w:sz w:val="32"/>
          <w:szCs w:val="32"/>
        </w:rPr>
      </w:pPr>
    </w:p>
    <w:p w14:paraId="5D650864" w14:textId="77777777" w:rsidR="006D2921" w:rsidRDefault="006D2921">
      <w:pPr>
        <w:rPr>
          <w:rFonts w:asciiTheme="majorBidi" w:hAnsiTheme="majorBidi" w:cstheme="majorBidi"/>
          <w:b/>
          <w:bCs/>
          <w:sz w:val="32"/>
          <w:szCs w:val="32"/>
        </w:rPr>
      </w:pPr>
    </w:p>
    <w:p w14:paraId="07FFDD31" w14:textId="77777777" w:rsidR="006D2921" w:rsidRDefault="006D2921">
      <w:pPr>
        <w:rPr>
          <w:rFonts w:asciiTheme="majorBidi" w:hAnsiTheme="majorBidi" w:cstheme="majorBidi"/>
          <w:b/>
          <w:bCs/>
          <w:sz w:val="32"/>
          <w:szCs w:val="32"/>
        </w:rPr>
      </w:pPr>
    </w:p>
    <w:p w14:paraId="7DD553C0" w14:textId="77777777" w:rsidR="006D2921" w:rsidRDefault="006D2921">
      <w:pPr>
        <w:rPr>
          <w:rFonts w:asciiTheme="majorBidi" w:hAnsiTheme="majorBidi" w:cstheme="majorBidi"/>
          <w:b/>
          <w:bCs/>
          <w:sz w:val="32"/>
          <w:szCs w:val="32"/>
        </w:rPr>
      </w:pPr>
    </w:p>
    <w:p w14:paraId="7BFADA5E" w14:textId="77777777" w:rsidR="006D2921" w:rsidRDefault="006D2921">
      <w:pPr>
        <w:rPr>
          <w:rFonts w:asciiTheme="majorBidi" w:hAnsiTheme="majorBidi" w:cstheme="majorBidi"/>
          <w:b/>
          <w:bCs/>
          <w:sz w:val="32"/>
          <w:szCs w:val="32"/>
        </w:rPr>
      </w:pPr>
    </w:p>
    <w:p w14:paraId="61983E75" w14:textId="77777777" w:rsidR="006D2921" w:rsidRDefault="006D2921">
      <w:pPr>
        <w:rPr>
          <w:rFonts w:asciiTheme="majorBidi" w:hAnsiTheme="majorBidi" w:cstheme="majorBidi"/>
          <w:b/>
          <w:bCs/>
          <w:sz w:val="32"/>
          <w:szCs w:val="32"/>
        </w:rPr>
      </w:pPr>
    </w:p>
    <w:p w14:paraId="28A10784" w14:textId="77777777" w:rsidR="006D2921" w:rsidRDefault="006D2921">
      <w:pPr>
        <w:rPr>
          <w:rFonts w:asciiTheme="majorBidi" w:hAnsiTheme="majorBidi" w:cstheme="majorBidi"/>
          <w:b/>
          <w:bCs/>
          <w:sz w:val="32"/>
          <w:szCs w:val="32"/>
        </w:rPr>
      </w:pPr>
    </w:p>
    <w:p w14:paraId="44AA13D7" w14:textId="77777777" w:rsidR="006D2921" w:rsidRDefault="006D2921">
      <w:pPr>
        <w:rPr>
          <w:rFonts w:asciiTheme="majorBidi" w:hAnsiTheme="majorBidi" w:cstheme="majorBidi"/>
          <w:b/>
          <w:bCs/>
          <w:sz w:val="32"/>
          <w:szCs w:val="32"/>
        </w:rPr>
      </w:pPr>
    </w:p>
    <w:p w14:paraId="4BC8047C" w14:textId="77777777" w:rsidR="006D2921" w:rsidRDefault="006D2921">
      <w:pPr>
        <w:rPr>
          <w:rFonts w:asciiTheme="majorBidi" w:hAnsiTheme="majorBidi" w:cstheme="majorBidi"/>
          <w:b/>
          <w:bCs/>
          <w:sz w:val="32"/>
          <w:szCs w:val="32"/>
        </w:rPr>
      </w:pPr>
    </w:p>
    <w:p w14:paraId="5360D9AB"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t>Tables after 1NF</w:t>
      </w:r>
    </w:p>
    <w:p w14:paraId="458B600B"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br w:type="page"/>
      </w:r>
    </w:p>
    <w:p w14:paraId="0EF0678E"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t>Tables after 2NF</w:t>
      </w:r>
    </w:p>
    <w:p w14:paraId="37C17918"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br w:type="page"/>
      </w:r>
    </w:p>
    <w:p w14:paraId="144F64A3"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t>Tables after 3NF</w:t>
      </w:r>
    </w:p>
    <w:p w14:paraId="44D48FAA" w14:textId="77777777" w:rsidR="006D2921" w:rsidRDefault="00000000">
      <w:pPr>
        <w:rPr>
          <w:rFonts w:asciiTheme="majorBidi" w:hAnsiTheme="majorBidi" w:cstheme="majorBidi"/>
          <w:b/>
          <w:bCs/>
          <w:sz w:val="32"/>
          <w:szCs w:val="32"/>
        </w:rPr>
      </w:pPr>
      <w:r>
        <w:rPr>
          <w:rFonts w:asciiTheme="majorBidi" w:hAnsiTheme="majorBidi" w:cstheme="majorBidi"/>
          <w:b/>
          <w:bCs/>
          <w:sz w:val="32"/>
          <w:szCs w:val="32"/>
        </w:rPr>
        <w:br w:type="page"/>
      </w:r>
    </w:p>
    <w:p w14:paraId="29984D6B" w14:textId="77777777" w:rsidR="006D2921" w:rsidRDefault="00000000">
      <w:pPr>
        <w:jc w:val="center"/>
        <w:rPr>
          <w:rFonts w:asciiTheme="majorBidi" w:hAnsiTheme="majorBidi" w:cstheme="majorBidi"/>
          <w:b/>
          <w:bCs/>
          <w:sz w:val="40"/>
          <w:szCs w:val="40"/>
        </w:rPr>
      </w:pPr>
      <w:r>
        <w:rPr>
          <w:rFonts w:asciiTheme="majorBidi" w:hAnsiTheme="majorBidi" w:cstheme="majorBidi"/>
          <w:b/>
          <w:bCs/>
          <w:sz w:val="40"/>
          <w:szCs w:val="40"/>
        </w:rPr>
        <w:t>Entity Relationship Diagram</w:t>
      </w:r>
    </w:p>
    <w:p w14:paraId="52DEC17C" w14:textId="77777777" w:rsidR="006D2921" w:rsidRDefault="00000000">
      <w:pPr>
        <w:rPr>
          <w:rFonts w:asciiTheme="majorBidi" w:hAnsiTheme="majorBidi" w:cstheme="majorBidi"/>
          <w:b/>
          <w:bCs/>
          <w:sz w:val="40"/>
          <w:szCs w:val="40"/>
        </w:rPr>
      </w:pPr>
      <w:r>
        <w:rPr>
          <w:rFonts w:asciiTheme="majorBidi" w:hAnsiTheme="majorBidi" w:cstheme="majorBidi"/>
          <w:b/>
          <w:bCs/>
          <w:sz w:val="40"/>
          <w:szCs w:val="40"/>
        </w:rPr>
        <w:br w:type="page"/>
      </w:r>
    </w:p>
    <w:sectPr w:rsidR="006D29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858E8" w14:textId="77777777" w:rsidR="00BB45E8" w:rsidRDefault="00BB45E8">
      <w:pPr>
        <w:spacing w:line="240" w:lineRule="auto"/>
      </w:pPr>
      <w:r>
        <w:separator/>
      </w:r>
    </w:p>
  </w:endnote>
  <w:endnote w:type="continuationSeparator" w:id="0">
    <w:p w14:paraId="60DF2CF8" w14:textId="77777777" w:rsidR="00BB45E8" w:rsidRDefault="00BB45E8">
      <w:pPr>
        <w:spacing w:line="240" w:lineRule="auto"/>
      </w:pPr>
      <w:r>
        <w:continuationSeparator/>
      </w:r>
    </w:p>
  </w:endnote>
  <w:endnote w:type="continuationNotice" w:id="1">
    <w:p w14:paraId="141530DD" w14:textId="77777777" w:rsidR="00BB45E8" w:rsidRDefault="00BB45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T Bold Heading">
    <w:altName w:val="Times New Roman"/>
    <w:panose1 w:val="02010400000000000000"/>
    <w:charset w:val="B2"/>
    <w:family w:val="auto"/>
    <w:pitch w:val="default"/>
    <w:sig w:usb0="00000000" w:usb1="00000000" w:usb2="00000000" w:usb3="00000000" w:csb0="00000040"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D6B3" w14:textId="77777777" w:rsidR="001274F3" w:rsidRDefault="00127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8D636" w14:textId="77777777" w:rsidR="00BB45E8" w:rsidRDefault="00BB45E8">
      <w:pPr>
        <w:spacing w:after="0" w:line="240" w:lineRule="auto"/>
      </w:pPr>
      <w:r>
        <w:separator/>
      </w:r>
    </w:p>
  </w:footnote>
  <w:footnote w:type="continuationSeparator" w:id="0">
    <w:p w14:paraId="7CAFFB8B" w14:textId="77777777" w:rsidR="00BB45E8" w:rsidRDefault="00BB45E8">
      <w:pPr>
        <w:spacing w:after="0" w:line="240" w:lineRule="auto"/>
      </w:pPr>
      <w:r>
        <w:continuationSeparator/>
      </w:r>
    </w:p>
  </w:footnote>
  <w:footnote w:type="continuationNotice" w:id="1">
    <w:p w14:paraId="13E33616" w14:textId="77777777" w:rsidR="00BB45E8" w:rsidRDefault="00BB45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51F4" w14:textId="77777777" w:rsidR="001274F3" w:rsidRDefault="00127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9B6"/>
    <w:multiLevelType w:val="hybridMultilevel"/>
    <w:tmpl w:val="231A1CB6"/>
    <w:lvl w:ilvl="0" w:tplc="843C6B6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A033404"/>
    <w:multiLevelType w:val="hybridMultilevel"/>
    <w:tmpl w:val="028C0872"/>
    <w:lvl w:ilvl="0" w:tplc="49688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4417E"/>
    <w:multiLevelType w:val="multilevel"/>
    <w:tmpl w:val="0B544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71436"/>
    <w:multiLevelType w:val="multilevel"/>
    <w:tmpl w:val="10471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F45B79"/>
    <w:multiLevelType w:val="multilevel"/>
    <w:tmpl w:val="12F45B7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5D58EE"/>
    <w:multiLevelType w:val="multilevel"/>
    <w:tmpl w:val="275D5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8F5855"/>
    <w:multiLevelType w:val="multilevel"/>
    <w:tmpl w:val="278F58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4F5CB7"/>
    <w:multiLevelType w:val="hybridMultilevel"/>
    <w:tmpl w:val="471A3426"/>
    <w:lvl w:ilvl="0" w:tplc="255ED96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E840FAE"/>
    <w:multiLevelType w:val="multilevel"/>
    <w:tmpl w:val="3E840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1B48D7"/>
    <w:multiLevelType w:val="multilevel"/>
    <w:tmpl w:val="491B48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7A4279"/>
    <w:multiLevelType w:val="hybridMultilevel"/>
    <w:tmpl w:val="67CC6E0A"/>
    <w:lvl w:ilvl="0" w:tplc="18165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D4F61"/>
    <w:multiLevelType w:val="hybridMultilevel"/>
    <w:tmpl w:val="46ACC84E"/>
    <w:lvl w:ilvl="0" w:tplc="EB1E6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26374"/>
    <w:multiLevelType w:val="hybridMultilevel"/>
    <w:tmpl w:val="7CA6896A"/>
    <w:lvl w:ilvl="0" w:tplc="F6584FF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570385068">
    <w:abstractNumId w:val="6"/>
  </w:num>
  <w:num w:numId="2" w16cid:durableId="837816582">
    <w:abstractNumId w:val="8"/>
  </w:num>
  <w:num w:numId="3" w16cid:durableId="400904607">
    <w:abstractNumId w:val="3"/>
  </w:num>
  <w:num w:numId="4" w16cid:durableId="1170869815">
    <w:abstractNumId w:val="4"/>
  </w:num>
  <w:num w:numId="5" w16cid:durableId="1891960635">
    <w:abstractNumId w:val="2"/>
  </w:num>
  <w:num w:numId="6" w16cid:durableId="1605186536">
    <w:abstractNumId w:val="5"/>
  </w:num>
  <w:num w:numId="7" w16cid:durableId="1934849345">
    <w:abstractNumId w:val="9"/>
  </w:num>
  <w:num w:numId="8" w16cid:durableId="1903561089">
    <w:abstractNumId w:val="0"/>
  </w:num>
  <w:num w:numId="9" w16cid:durableId="2056659083">
    <w:abstractNumId w:val="1"/>
  </w:num>
  <w:num w:numId="10" w16cid:durableId="2104763664">
    <w:abstractNumId w:val="7"/>
  </w:num>
  <w:num w:numId="11" w16cid:durableId="655912680">
    <w:abstractNumId w:val="12"/>
  </w:num>
  <w:num w:numId="12" w16cid:durableId="1222669219">
    <w:abstractNumId w:val="10"/>
  </w:num>
  <w:num w:numId="13" w16cid:durableId="83527145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213089">
    <w15:presenceInfo w15:providerId="AD" w15:userId="S::1213089@dtu.edu.eg::45f89c9b-7a7e-4ed4-8770-3dbab4d33e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62"/>
    <w:rsid w:val="000108AF"/>
    <w:rsid w:val="00033286"/>
    <w:rsid w:val="0004442D"/>
    <w:rsid w:val="00054077"/>
    <w:rsid w:val="0006734B"/>
    <w:rsid w:val="0007391D"/>
    <w:rsid w:val="0008031D"/>
    <w:rsid w:val="000B3490"/>
    <w:rsid w:val="000F0714"/>
    <w:rsid w:val="000F3EBF"/>
    <w:rsid w:val="001274F3"/>
    <w:rsid w:val="00141A31"/>
    <w:rsid w:val="00141A6B"/>
    <w:rsid w:val="00141AB3"/>
    <w:rsid w:val="001A3526"/>
    <w:rsid w:val="001E4B62"/>
    <w:rsid w:val="001F3D70"/>
    <w:rsid w:val="0020042F"/>
    <w:rsid w:val="00214C3C"/>
    <w:rsid w:val="00237260"/>
    <w:rsid w:val="00253310"/>
    <w:rsid w:val="0026196A"/>
    <w:rsid w:val="00275969"/>
    <w:rsid w:val="002A3BC1"/>
    <w:rsid w:val="002E7382"/>
    <w:rsid w:val="00310E2F"/>
    <w:rsid w:val="0033248D"/>
    <w:rsid w:val="0035209C"/>
    <w:rsid w:val="00386B2E"/>
    <w:rsid w:val="00393C56"/>
    <w:rsid w:val="00397B39"/>
    <w:rsid w:val="003B4D8A"/>
    <w:rsid w:val="004047AE"/>
    <w:rsid w:val="004409B2"/>
    <w:rsid w:val="00443076"/>
    <w:rsid w:val="0047603E"/>
    <w:rsid w:val="00477AFF"/>
    <w:rsid w:val="004830BE"/>
    <w:rsid w:val="004855DA"/>
    <w:rsid w:val="004A623E"/>
    <w:rsid w:val="004E3211"/>
    <w:rsid w:val="004F43DF"/>
    <w:rsid w:val="004F6DFC"/>
    <w:rsid w:val="00506E2F"/>
    <w:rsid w:val="00507562"/>
    <w:rsid w:val="00532128"/>
    <w:rsid w:val="00541EC0"/>
    <w:rsid w:val="00554395"/>
    <w:rsid w:val="005628A9"/>
    <w:rsid w:val="00580C92"/>
    <w:rsid w:val="005B2F88"/>
    <w:rsid w:val="005B3211"/>
    <w:rsid w:val="005C3D37"/>
    <w:rsid w:val="005D646C"/>
    <w:rsid w:val="005E0851"/>
    <w:rsid w:val="00627338"/>
    <w:rsid w:val="006379FB"/>
    <w:rsid w:val="00642EB8"/>
    <w:rsid w:val="00683177"/>
    <w:rsid w:val="006D2921"/>
    <w:rsid w:val="006E69BB"/>
    <w:rsid w:val="006F68E0"/>
    <w:rsid w:val="0070527B"/>
    <w:rsid w:val="007366CD"/>
    <w:rsid w:val="00744AA3"/>
    <w:rsid w:val="00762A78"/>
    <w:rsid w:val="0078243B"/>
    <w:rsid w:val="0079741A"/>
    <w:rsid w:val="007D5954"/>
    <w:rsid w:val="007D6262"/>
    <w:rsid w:val="00804CED"/>
    <w:rsid w:val="00805EB0"/>
    <w:rsid w:val="0080635A"/>
    <w:rsid w:val="00830471"/>
    <w:rsid w:val="0083318A"/>
    <w:rsid w:val="008707D9"/>
    <w:rsid w:val="00877617"/>
    <w:rsid w:val="008861A5"/>
    <w:rsid w:val="008A0F60"/>
    <w:rsid w:val="008B52E3"/>
    <w:rsid w:val="008B69BD"/>
    <w:rsid w:val="008E3AE9"/>
    <w:rsid w:val="008F15D4"/>
    <w:rsid w:val="008F63D3"/>
    <w:rsid w:val="009005EC"/>
    <w:rsid w:val="00901F40"/>
    <w:rsid w:val="00961B64"/>
    <w:rsid w:val="00996812"/>
    <w:rsid w:val="009B0B32"/>
    <w:rsid w:val="009B2B71"/>
    <w:rsid w:val="009B3B60"/>
    <w:rsid w:val="009C52D8"/>
    <w:rsid w:val="009D1A7B"/>
    <w:rsid w:val="009E4AE3"/>
    <w:rsid w:val="009E7788"/>
    <w:rsid w:val="009E7D2F"/>
    <w:rsid w:val="00A1536C"/>
    <w:rsid w:val="00A22B8C"/>
    <w:rsid w:val="00A30FC3"/>
    <w:rsid w:val="00A35231"/>
    <w:rsid w:val="00A3537C"/>
    <w:rsid w:val="00A37062"/>
    <w:rsid w:val="00A563A1"/>
    <w:rsid w:val="00A6314B"/>
    <w:rsid w:val="00A66358"/>
    <w:rsid w:val="00A74056"/>
    <w:rsid w:val="00AA7576"/>
    <w:rsid w:val="00AB53F8"/>
    <w:rsid w:val="00AF2897"/>
    <w:rsid w:val="00AF646D"/>
    <w:rsid w:val="00B02CAC"/>
    <w:rsid w:val="00B15EA1"/>
    <w:rsid w:val="00B20837"/>
    <w:rsid w:val="00B33D7D"/>
    <w:rsid w:val="00B37DF6"/>
    <w:rsid w:val="00B65169"/>
    <w:rsid w:val="00B66BAC"/>
    <w:rsid w:val="00B74A4E"/>
    <w:rsid w:val="00B77635"/>
    <w:rsid w:val="00B915D7"/>
    <w:rsid w:val="00B942C6"/>
    <w:rsid w:val="00BB3B70"/>
    <w:rsid w:val="00BB45E8"/>
    <w:rsid w:val="00BD33BC"/>
    <w:rsid w:val="00C0093D"/>
    <w:rsid w:val="00C15D21"/>
    <w:rsid w:val="00C17D40"/>
    <w:rsid w:val="00C211DE"/>
    <w:rsid w:val="00C3352A"/>
    <w:rsid w:val="00C44B54"/>
    <w:rsid w:val="00C81B9C"/>
    <w:rsid w:val="00C86162"/>
    <w:rsid w:val="00C968D7"/>
    <w:rsid w:val="00CB0877"/>
    <w:rsid w:val="00CB61FA"/>
    <w:rsid w:val="00CC4F57"/>
    <w:rsid w:val="00CD1A63"/>
    <w:rsid w:val="00CE0482"/>
    <w:rsid w:val="00D034F6"/>
    <w:rsid w:val="00D048EC"/>
    <w:rsid w:val="00D33EB5"/>
    <w:rsid w:val="00D4434C"/>
    <w:rsid w:val="00D52214"/>
    <w:rsid w:val="00D57DD1"/>
    <w:rsid w:val="00D9163E"/>
    <w:rsid w:val="00DA0098"/>
    <w:rsid w:val="00DA0458"/>
    <w:rsid w:val="00DB19D1"/>
    <w:rsid w:val="00DC1143"/>
    <w:rsid w:val="00DE3656"/>
    <w:rsid w:val="00DE6D65"/>
    <w:rsid w:val="00DE6F63"/>
    <w:rsid w:val="00DE79D2"/>
    <w:rsid w:val="00DF629D"/>
    <w:rsid w:val="00E139B2"/>
    <w:rsid w:val="00E36FFC"/>
    <w:rsid w:val="00E86793"/>
    <w:rsid w:val="00E91FB9"/>
    <w:rsid w:val="00E921C3"/>
    <w:rsid w:val="00E9676B"/>
    <w:rsid w:val="00EA1CFD"/>
    <w:rsid w:val="00EA5585"/>
    <w:rsid w:val="00EB2728"/>
    <w:rsid w:val="00EB416A"/>
    <w:rsid w:val="00ED13CF"/>
    <w:rsid w:val="00EE5FD4"/>
    <w:rsid w:val="00EF16B0"/>
    <w:rsid w:val="00F156FC"/>
    <w:rsid w:val="00F16A8A"/>
    <w:rsid w:val="00F31585"/>
    <w:rsid w:val="00F32F1C"/>
    <w:rsid w:val="00F33F74"/>
    <w:rsid w:val="00F47DBF"/>
    <w:rsid w:val="00F664D5"/>
    <w:rsid w:val="00F76A6C"/>
    <w:rsid w:val="00FA389B"/>
    <w:rsid w:val="00FA5662"/>
    <w:rsid w:val="00FC1A2A"/>
    <w:rsid w:val="00FC23B7"/>
    <w:rsid w:val="00FE0147"/>
    <w:rsid w:val="09976F18"/>
    <w:rsid w:val="2EC92985"/>
    <w:rsid w:val="754E5D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70D4EF"/>
  <w15:docId w15:val="{73601A4C-F203-4E5C-9083-1FC019E0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bidi/>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table" w:styleId="TableGridLight">
    <w:name w:val="Grid Table Light"/>
    <w:basedOn w:val="TableNormal"/>
    <w:uiPriority w:val="40"/>
    <w:rsid w:val="001274F3"/>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1274F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dc:creator>
  <cp:lastModifiedBy>1213089</cp:lastModifiedBy>
  <cp:revision>19</cp:revision>
  <dcterms:created xsi:type="dcterms:W3CDTF">2023-03-05T13:57:00Z</dcterms:created>
  <dcterms:modified xsi:type="dcterms:W3CDTF">2023-03-15T00:26:00Z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